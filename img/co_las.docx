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1BD91" w14:textId="77777777" w:rsidR="00A94114" w:rsidRDefault="00A94114" w:rsidP="00A94114">
      <w:pPr>
        <w:pStyle w:val="Heading1"/>
      </w:pPr>
      <w:r>
        <w:t>Key Personnel</w:t>
      </w:r>
    </w:p>
    <w:p w14:paraId="0532107D" w14:textId="77777777" w:rsidR="00142289" w:rsidRDefault="00A94114" w:rsidP="00A94114">
      <w:r w:rsidRPr="006D2D96">
        <w:t>The Burns &amp; McDonnell Project Team offers the CDPHE nationally recognized expertise in conduc</w:t>
      </w:r>
      <w:r w:rsidR="00161866">
        <w:t>t</w:t>
      </w:r>
      <w:r w:rsidRPr="006D2D96">
        <w:t xml:space="preserve">ing solid waste management plans, complemented by an in-depth knowledge of solid waste and recycling issues in the </w:t>
      </w:r>
      <w:r>
        <w:t>Colorado and nearby states</w:t>
      </w:r>
      <w:r w:rsidR="00161866">
        <w:t xml:space="preserve">. </w:t>
      </w:r>
      <w:r w:rsidRPr="006D2D96">
        <w:t xml:space="preserve">Our proposed </w:t>
      </w:r>
      <w:r w:rsidR="00161866">
        <w:t>P</w:t>
      </w:r>
      <w:r w:rsidRPr="006D2D96">
        <w:t xml:space="preserve">roject </w:t>
      </w:r>
      <w:r w:rsidR="00161866">
        <w:t>T</w:t>
      </w:r>
      <w:r w:rsidRPr="006D2D96">
        <w:t xml:space="preserve">eam has been formed to provide consulting services for a statewide plan that will set the State of Colorado on a wise course for the future. Our Project Team </w:t>
      </w:r>
      <w:r w:rsidR="00142289">
        <w:t xml:space="preserve">– including our subcontractor SERA </w:t>
      </w:r>
      <w:r w:rsidR="00161866">
        <w:t>–</w:t>
      </w:r>
      <w:r w:rsidR="00142289">
        <w:t xml:space="preserve"> </w:t>
      </w:r>
      <w:r w:rsidRPr="006D2D96">
        <w:t>is</w:t>
      </w:r>
      <w:r w:rsidR="00161866">
        <w:t xml:space="preserve"> </w:t>
      </w:r>
      <w:r w:rsidRPr="006D2D96">
        <w:t>comprised of a combination of consultants</w:t>
      </w:r>
      <w:ins w:id="0" w:author="LisaSkumatz" w:date="2015-08-28T16:38:00Z">
        <w:r w:rsidR="004F0047">
          <w:t>, economists,</w:t>
        </w:r>
      </w:ins>
      <w:r w:rsidRPr="006D2D96">
        <w:t xml:space="preserve"> and engineers who focus their careers on solid waste and recycling projects.</w:t>
      </w:r>
      <w:r w:rsidR="00D55E6B">
        <w:t xml:space="preserve">  </w:t>
      </w:r>
    </w:p>
    <w:p w14:paraId="6CAF475A" w14:textId="77777777" w:rsidR="00A94114" w:rsidRDefault="00A94114" w:rsidP="00A94114">
      <w:pPr>
        <w:rPr>
          <w:rFonts w:ascii="Garamond" w:hAnsi="Garamond" w:cs="Garamond"/>
        </w:rPr>
      </w:pPr>
      <w:r>
        <w:t>We have</w:t>
      </w:r>
      <w:r w:rsidRPr="006D2D96">
        <w:t xml:space="preserve"> assembled a </w:t>
      </w:r>
      <w:r w:rsidR="00161866">
        <w:t>P</w:t>
      </w:r>
      <w:r w:rsidRPr="006D2D96">
        <w:t xml:space="preserve">roject </w:t>
      </w:r>
      <w:r w:rsidR="00161866">
        <w:t>T</w:t>
      </w:r>
      <w:r w:rsidRPr="006D2D96">
        <w:t xml:space="preserve">eam with “hands-on” experience helping local governments successfully complete all phases of solid waste projects. Successful completion of this project will require a </w:t>
      </w:r>
      <w:r w:rsidR="00161866">
        <w:t>Project T</w:t>
      </w:r>
      <w:r w:rsidRPr="006D2D96">
        <w:t xml:space="preserve">eam that not only has operational and financial solid waste </w:t>
      </w:r>
      <w:r>
        <w:t xml:space="preserve">and </w:t>
      </w:r>
      <w:r w:rsidRPr="006D2D96">
        <w:t xml:space="preserve">recycling expertise, </w:t>
      </w:r>
      <w:r w:rsidR="00161866" w:rsidRPr="006D2D96">
        <w:t>but also</w:t>
      </w:r>
      <w:r w:rsidR="00161866">
        <w:t xml:space="preserve"> is</w:t>
      </w:r>
      <w:r w:rsidRPr="006D2D96">
        <w:t xml:space="preserve"> </w:t>
      </w:r>
      <w:r w:rsidR="00161866">
        <w:t>proficient</w:t>
      </w:r>
      <w:r w:rsidRPr="006D2D96">
        <w:t xml:space="preserve"> in landfill and other solid waste facilities </w:t>
      </w:r>
      <w:r>
        <w:t>engineering</w:t>
      </w:r>
      <w:r w:rsidRPr="006D2D96">
        <w:t xml:space="preserve"> and design. The individuals proposed for this project have been selected based on their experience providing these types of solid waste and recycling services to clients.</w:t>
      </w:r>
      <w:r>
        <w:rPr>
          <w:rFonts w:ascii="Garamond" w:hAnsi="Garamond" w:cs="Garamond"/>
        </w:rPr>
        <w:t xml:space="preserve"> </w:t>
      </w:r>
    </w:p>
    <w:p w14:paraId="1B512D87" w14:textId="77777777" w:rsidR="00A94114" w:rsidRDefault="00A94114" w:rsidP="00A94114">
      <w:r w:rsidRPr="001339AD">
        <w:t xml:space="preserve">The organizational chart </w:t>
      </w:r>
      <w:r w:rsidR="00142289">
        <w:t xml:space="preserve">in Appendix </w:t>
      </w:r>
      <w:r w:rsidR="00142289" w:rsidRPr="00142289">
        <w:rPr>
          <w:highlight w:val="yellow"/>
        </w:rPr>
        <w:t>X</w:t>
      </w:r>
      <w:r w:rsidR="00142289">
        <w:t xml:space="preserve"> </w:t>
      </w:r>
      <w:r w:rsidRPr="001339AD">
        <w:t xml:space="preserve">highlights our </w:t>
      </w:r>
      <w:r w:rsidR="00161866">
        <w:t>P</w:t>
      </w:r>
      <w:r w:rsidRPr="001339AD">
        <w:t xml:space="preserve">roject </w:t>
      </w:r>
      <w:r w:rsidR="00161866">
        <w:t>T</w:t>
      </w:r>
      <w:r w:rsidRPr="001339AD">
        <w:t xml:space="preserve">eam, with key personnel identified in </w:t>
      </w:r>
      <w:r w:rsidRPr="00DA4AF2">
        <w:rPr>
          <w:b/>
        </w:rPr>
        <w:t>bold</w:t>
      </w:r>
      <w:r w:rsidRPr="001339AD">
        <w:t>.</w:t>
      </w:r>
      <w:r>
        <w:t xml:space="preserve"> Brief resumes are included in this section, with detailed resumes in Appendix </w:t>
      </w:r>
      <w:r w:rsidRPr="00DA4AF2">
        <w:rPr>
          <w:highlight w:val="yellow"/>
        </w:rPr>
        <w:t>X</w:t>
      </w:r>
      <w:r>
        <w:t>.</w:t>
      </w:r>
    </w:p>
    <w:p w14:paraId="144C41D4" w14:textId="77777777" w:rsidR="00A94114" w:rsidRDefault="00A94114" w:rsidP="00A94114">
      <w:r>
        <w:t>Burns &amp; McDonnell understands the importance of timely client communications and k</w:t>
      </w:r>
      <w:r w:rsidR="00161866">
        <w:t>eeping the project on schedule.</w:t>
      </w:r>
      <w:r>
        <w:t xml:space="preserve"> Please refer to Task 1 of our </w:t>
      </w:r>
      <w:r w:rsidR="00161866">
        <w:t>S</w:t>
      </w:r>
      <w:r>
        <w:t xml:space="preserve">cope of </w:t>
      </w:r>
      <w:r w:rsidR="00161866">
        <w:t>W</w:t>
      </w:r>
      <w:r>
        <w:t xml:space="preserve">ork for details on communications throughout the project.  While Scott Pasternak will be our primary Point of Contact for the Plan, Brad Coleman (as our lead solid waste </w:t>
      </w:r>
      <w:r w:rsidR="00142289">
        <w:t xml:space="preserve">engineer for Colorado) and </w:t>
      </w:r>
      <w:r w:rsidR="00161866">
        <w:t>Robert</w:t>
      </w:r>
      <w:r w:rsidR="00142289">
        <w:t xml:space="preserve"> </w:t>
      </w:r>
      <w:r>
        <w:t xml:space="preserve">Craggs </w:t>
      </w:r>
      <w:r w:rsidR="00142289">
        <w:t>(</w:t>
      </w:r>
      <w:r>
        <w:t>as our national practice leader) will actively support Scott’s effort</w:t>
      </w:r>
      <w:r w:rsidR="00161866">
        <w:t>s and be available to the CDPHE</w:t>
      </w:r>
      <w:r>
        <w:t xml:space="preserve"> as needed for proactive communications.  </w:t>
      </w:r>
    </w:p>
    <w:p w14:paraId="4C8614D1" w14:textId="77777777" w:rsidR="00812349" w:rsidRDefault="00812349" w:rsidP="00A94114">
      <w:r>
        <w:t>While we have other projects ongoing, due to the depth of our Project Team we have the capacity and availability to complete this work and will meet the project schedule provided.</w:t>
      </w:r>
    </w:p>
    <w:p w14:paraId="4ED9759C" w14:textId="77777777" w:rsidR="000F21CA" w:rsidRDefault="000F21CA" w:rsidP="000F21CA">
      <w:pPr>
        <w:pStyle w:val="DisciplineHeader"/>
      </w:pPr>
      <w:r>
        <w:t>Key Personnel</w:t>
      </w:r>
    </w:p>
    <w:p w14:paraId="0781B9CB" w14:textId="77777777" w:rsidR="00A94114" w:rsidRPr="00316D88" w:rsidRDefault="00A94114" w:rsidP="00A94114">
      <w:pPr>
        <w:pStyle w:val="ResumeProjectClientName"/>
        <w:rPr>
          <w:rFonts w:eastAsia="Calibri"/>
        </w:rPr>
      </w:pPr>
      <w:r w:rsidRPr="00316D88">
        <w:rPr>
          <w:rFonts w:eastAsia="Calibri"/>
        </w:rPr>
        <w:t>Scott Pasternak | Project Manager</w:t>
      </w:r>
      <w:r>
        <w:rPr>
          <w:rFonts w:eastAsia="Calibri"/>
        </w:rPr>
        <w:t xml:space="preserve"> and Lead Author</w:t>
      </w:r>
    </w:p>
    <w:p w14:paraId="16C1453D" w14:textId="77777777" w:rsidR="00A94114" w:rsidRDefault="00A94114" w:rsidP="00A94114">
      <w:r w:rsidRPr="00316D88">
        <w:rPr>
          <w:bCs/>
        </w:rPr>
        <w:t>Scott Pasternak</w:t>
      </w:r>
      <w:r w:rsidRPr="00316D88">
        <w:t xml:space="preserve"> </w:t>
      </w:r>
      <w:r>
        <w:t>is the principal planner for</w:t>
      </w:r>
      <w:r w:rsidRPr="00316D88">
        <w:t xml:space="preserve"> Burns &amp; McDonnell’s Solid Waste and Resource Recovery Practice.  Since the 1990’s he has worked with </w:t>
      </w:r>
      <w:r>
        <w:t xml:space="preserve">state, regional and </w:t>
      </w:r>
      <w:r w:rsidRPr="00316D88">
        <w:t>governments to solve challenging technical and financial solid waste ma</w:t>
      </w:r>
      <w:r w:rsidR="00161866">
        <w:t xml:space="preserve">nagement and recycling issues. </w:t>
      </w:r>
      <w:r w:rsidRPr="00316D88">
        <w:t>Prior to joining Burns &amp; McDonnell, he was a national leader within SAIC’s (formerly R. W. Beck) Solid Waste Practice from 2000 to 2013.</w:t>
      </w:r>
      <w:r>
        <w:t xml:space="preserve"> Highlights include: </w:t>
      </w:r>
    </w:p>
    <w:p w14:paraId="0F89FA3F" w14:textId="77777777" w:rsidR="00A94114" w:rsidRPr="00316D88" w:rsidRDefault="00A94114" w:rsidP="00A94114">
      <w:pPr>
        <w:pStyle w:val="TextBullet"/>
      </w:pPr>
      <w:r w:rsidRPr="00316D88">
        <w:rPr>
          <w:b/>
        </w:rPr>
        <w:t>Solid Waste Planning:</w:t>
      </w:r>
      <w:r w:rsidRPr="00316D88">
        <w:t xml:space="preserve"> Completed </w:t>
      </w:r>
      <w:r>
        <w:t xml:space="preserve">more than </w:t>
      </w:r>
      <w:r w:rsidR="000D6660">
        <w:t>4</w:t>
      </w:r>
      <w:r>
        <w:t xml:space="preserve">0 </w:t>
      </w:r>
      <w:r w:rsidRPr="00316D88">
        <w:t xml:space="preserve">solid waste </w:t>
      </w:r>
      <w:r>
        <w:t xml:space="preserve">and recycling </w:t>
      </w:r>
      <w:r w:rsidRPr="00316D88">
        <w:t xml:space="preserve">plans and studies for clients </w:t>
      </w:r>
      <w:r>
        <w:t>in the states of Arizona, Oklahoma, Texas, Kansas and New Mexico, as well as statewide p</w:t>
      </w:r>
      <w:r w:rsidR="00161866">
        <w:t>lans for Texas and Connecticut.</w:t>
      </w:r>
      <w:r>
        <w:t xml:space="preserve"> </w:t>
      </w:r>
      <w:r w:rsidR="00142289">
        <w:t xml:space="preserve">He has </w:t>
      </w:r>
      <w:r w:rsidR="00161866">
        <w:t xml:space="preserve">also </w:t>
      </w:r>
      <w:r w:rsidR="00142289">
        <w:t xml:space="preserve">contributed to planning studies for Colorado Springs and Fort Collins.  </w:t>
      </w:r>
    </w:p>
    <w:p w14:paraId="3B52087F" w14:textId="77777777" w:rsidR="00A94114" w:rsidRPr="00316D88" w:rsidRDefault="00A94114" w:rsidP="00A94114">
      <w:pPr>
        <w:pStyle w:val="TextBullet"/>
        <w:rPr>
          <w:b/>
        </w:rPr>
      </w:pPr>
      <w:r>
        <w:rPr>
          <w:b/>
        </w:rPr>
        <w:t>Economics</w:t>
      </w:r>
      <w:r w:rsidRPr="00316D88">
        <w:rPr>
          <w:b/>
        </w:rPr>
        <w:t xml:space="preserve"> and Financia</w:t>
      </w:r>
      <w:r w:rsidRPr="00316D88">
        <w:t>l</w:t>
      </w:r>
      <w:r w:rsidRPr="00316D88">
        <w:rPr>
          <w:b/>
        </w:rPr>
        <w:t xml:space="preserve">: </w:t>
      </w:r>
      <w:r w:rsidRPr="00316D88">
        <w:t xml:space="preserve">More than 50 financial feasibility, </w:t>
      </w:r>
      <w:r>
        <w:t>economic models and cost of service studies.</w:t>
      </w:r>
    </w:p>
    <w:p w14:paraId="551CC029" w14:textId="77777777" w:rsidR="00A94114" w:rsidRPr="00316D88" w:rsidRDefault="00A94114" w:rsidP="00A94114">
      <w:pPr>
        <w:pStyle w:val="TextBullet"/>
      </w:pPr>
      <w:r w:rsidRPr="00316D88">
        <w:rPr>
          <w:b/>
        </w:rPr>
        <w:t>Collection and Facility Operations:</w:t>
      </w:r>
      <w:r w:rsidRPr="00316D88">
        <w:t xml:space="preserve"> More than </w:t>
      </w:r>
      <w:r>
        <w:t>3</w:t>
      </w:r>
      <w:r w:rsidRPr="00316D88">
        <w:t>0 operational reviews on topics such collection, recycling processing, transfer, organics and disposal.</w:t>
      </w:r>
    </w:p>
    <w:p w14:paraId="4B04BE6F" w14:textId="77777777" w:rsidR="00A94114" w:rsidRPr="00BD793D" w:rsidRDefault="00A94114" w:rsidP="00A94114">
      <w:pPr>
        <w:pStyle w:val="TextBullet"/>
        <w:rPr>
          <w:rStyle w:val="BMcDTextChar"/>
          <w:rFonts w:eastAsia="Calibri"/>
        </w:rPr>
      </w:pPr>
      <w:r w:rsidRPr="00316D88">
        <w:rPr>
          <w:b/>
        </w:rPr>
        <w:t>Waste Minimization and Recycling:</w:t>
      </w:r>
      <w:r w:rsidRPr="00316D88">
        <w:t xml:space="preserve"> </w:t>
      </w:r>
      <w:r w:rsidRPr="00316D88">
        <w:rPr>
          <w:rStyle w:val="BMcDTextChar"/>
          <w:rFonts w:eastAsiaTheme="minorHAnsi"/>
        </w:rPr>
        <w:t>Managed more than 50 recycling and waste minimization studies focused on increasing diversion</w:t>
      </w:r>
      <w:r>
        <w:rPr>
          <w:rStyle w:val="BMcDTextChar"/>
          <w:rFonts w:eastAsiaTheme="minorHAnsi"/>
        </w:rPr>
        <w:t xml:space="preserve">, many </w:t>
      </w:r>
      <w:r w:rsidR="00142289">
        <w:rPr>
          <w:rStyle w:val="BMcDTextChar"/>
          <w:rFonts w:eastAsiaTheme="minorHAnsi"/>
        </w:rPr>
        <w:t xml:space="preserve">projects </w:t>
      </w:r>
      <w:r>
        <w:rPr>
          <w:rStyle w:val="BMcDTextChar"/>
          <w:rFonts w:eastAsiaTheme="minorHAnsi"/>
        </w:rPr>
        <w:t>completed for clients in rural areas</w:t>
      </w:r>
      <w:r w:rsidR="00142289">
        <w:rPr>
          <w:rStyle w:val="BMcDTextChar"/>
          <w:rFonts w:eastAsiaTheme="minorHAnsi"/>
        </w:rPr>
        <w:t xml:space="preserve"> that serve as a model </w:t>
      </w:r>
      <w:r w:rsidR="00161866">
        <w:rPr>
          <w:rStyle w:val="BMcDTextChar"/>
          <w:rFonts w:eastAsiaTheme="minorHAnsi"/>
        </w:rPr>
        <w:t>for</w:t>
      </w:r>
      <w:r w:rsidR="00142289">
        <w:rPr>
          <w:rStyle w:val="BMcDTextChar"/>
          <w:rFonts w:eastAsiaTheme="minorHAnsi"/>
        </w:rPr>
        <w:t xml:space="preserve"> “spokes,” as well as larger projects that are models for “hubs.”</w:t>
      </w:r>
      <w:r w:rsidRPr="00316D88">
        <w:rPr>
          <w:rStyle w:val="BMcDTextChar"/>
          <w:rFonts w:eastAsiaTheme="minorHAnsi"/>
        </w:rPr>
        <w:t xml:space="preserve">  </w:t>
      </w:r>
    </w:p>
    <w:p w14:paraId="100A847D" w14:textId="77777777" w:rsidR="00A94114" w:rsidRDefault="00A94114" w:rsidP="00A94114">
      <w:pPr>
        <w:pStyle w:val="TextBullet"/>
        <w:rPr>
          <w:rFonts w:eastAsia="Calibri"/>
        </w:rPr>
      </w:pPr>
      <w:r>
        <w:rPr>
          <w:b/>
        </w:rPr>
        <w:t>Stakeholder Engagement</w:t>
      </w:r>
      <w:r w:rsidRPr="00316D88">
        <w:rPr>
          <w:b/>
        </w:rPr>
        <w:t xml:space="preserve">: </w:t>
      </w:r>
      <w:r w:rsidRPr="00316D88">
        <w:t xml:space="preserve">Led many projects that have required substantial public involvement, including </w:t>
      </w:r>
      <w:r>
        <w:t>focus groups, formal presentations</w:t>
      </w:r>
      <w:r w:rsidRPr="00316D88">
        <w:t xml:space="preserve"> and public meetings. </w:t>
      </w:r>
    </w:p>
    <w:p w14:paraId="7E8972EB" w14:textId="77777777" w:rsidR="00A94114" w:rsidRDefault="00A94114" w:rsidP="00A94114">
      <w:pPr>
        <w:pStyle w:val="ResumeProjectClientName"/>
        <w:rPr>
          <w:rFonts w:eastAsia="Calibri"/>
        </w:rPr>
      </w:pPr>
      <w:r w:rsidRPr="00CE6B8F">
        <w:rPr>
          <w:rFonts w:eastAsia="Calibri"/>
        </w:rPr>
        <w:t>Brad Coleman</w:t>
      </w:r>
      <w:r w:rsidR="00F067B4">
        <w:rPr>
          <w:rFonts w:eastAsia="Calibri"/>
        </w:rPr>
        <w:t>, PE</w:t>
      </w:r>
      <w:r w:rsidRPr="00CE6B8F">
        <w:rPr>
          <w:rFonts w:eastAsia="Calibri"/>
        </w:rPr>
        <w:t xml:space="preserve"> | </w:t>
      </w:r>
      <w:r w:rsidR="004B1939">
        <w:rPr>
          <w:rFonts w:eastAsia="Calibri"/>
        </w:rPr>
        <w:t xml:space="preserve">Key </w:t>
      </w:r>
      <w:r w:rsidRPr="00CE6B8F">
        <w:rPr>
          <w:rFonts w:eastAsia="Calibri"/>
        </w:rPr>
        <w:t>Professional Engineer</w:t>
      </w:r>
      <w:r w:rsidR="000D6660">
        <w:rPr>
          <w:rFonts w:eastAsia="Calibri"/>
        </w:rPr>
        <w:t xml:space="preserve"> </w:t>
      </w:r>
    </w:p>
    <w:p w14:paraId="7A0A9475" w14:textId="77777777" w:rsidR="00D55E6B" w:rsidRDefault="00D55E6B" w:rsidP="00D55E6B">
      <w:pPr>
        <w:rPr>
          <w:rFonts w:eastAsia="Calibri"/>
        </w:rPr>
      </w:pPr>
      <w:r>
        <w:t>Brad Coleman</w:t>
      </w:r>
      <w:r w:rsidRPr="005E5254">
        <w:t xml:space="preserve"> is an environmental and civil engineer with more than </w:t>
      </w:r>
      <w:r>
        <w:t>30</w:t>
      </w:r>
      <w:r w:rsidRPr="005E5254">
        <w:t xml:space="preserve"> years of experience (2</w:t>
      </w:r>
      <w:r>
        <w:t>3</w:t>
      </w:r>
      <w:r w:rsidRPr="005E5254">
        <w:t xml:space="preserve"> years in Colorado). During this time, he has gained extensive expe</w:t>
      </w:r>
      <w:r>
        <w:t>rience in regulatory permitting and negotiation</w:t>
      </w:r>
      <w:r w:rsidRPr="005E5254">
        <w:t xml:space="preserve">, project management and resource allocation, construction management, quality assurance, health and safety, and cost control. More specifically, </w:t>
      </w:r>
      <w:r>
        <w:t>Brad</w:t>
      </w:r>
      <w:r w:rsidRPr="005E5254">
        <w:t xml:space="preserve"> specializes in designing and constructing landfills, mine tailings and industrial waste repositories, methane barriers, surface impoundments, drainage facilities, and site closures.</w:t>
      </w:r>
      <w:r>
        <w:t xml:space="preserve"> He also is heavily experienced in Brownfield projects involving old landfills.  </w:t>
      </w:r>
      <w:r w:rsidRPr="005E5254">
        <w:t xml:space="preserve">This wealth of experience has given </w:t>
      </w:r>
      <w:r>
        <w:t>Brad</w:t>
      </w:r>
      <w:r w:rsidRPr="005E5254">
        <w:t xml:space="preserve"> a broad knowledge base in site closure and redevelopment, site remediation, environmental operations, regulatory negotiation and</w:t>
      </w:r>
      <w:r>
        <w:t xml:space="preserve"> financial analysis</w:t>
      </w:r>
      <w:r w:rsidRPr="005E5254">
        <w:t>.</w:t>
      </w:r>
      <w:r w:rsidR="00161866">
        <w:t xml:space="preserve"> Previous work with the CDPHE includes:</w:t>
      </w:r>
    </w:p>
    <w:p w14:paraId="02EE4CB6" w14:textId="77777777" w:rsidR="00A94114" w:rsidRPr="00161866" w:rsidRDefault="00161866" w:rsidP="00A94114">
      <w:pPr>
        <w:pStyle w:val="TextBullet"/>
      </w:pPr>
      <w:r w:rsidRPr="00161866">
        <w:rPr>
          <w:b/>
        </w:rPr>
        <w:lastRenderedPageBreak/>
        <w:t>Regulatory Technical Support:</w:t>
      </w:r>
      <w:r w:rsidRPr="00161866">
        <w:t xml:space="preserve"> Provided technical oversight services for the Rocky Mountain Arsenal and the Pueblo Chemical Depot.</w:t>
      </w:r>
    </w:p>
    <w:p w14:paraId="0B018D81" w14:textId="77777777" w:rsidR="00A94114" w:rsidRDefault="00161866" w:rsidP="00A94114">
      <w:pPr>
        <w:pStyle w:val="TextBullet"/>
      </w:pPr>
      <w:r w:rsidRPr="00161866">
        <w:rPr>
          <w:b/>
        </w:rPr>
        <w:t xml:space="preserve">Expert Witness/Due Diligence: </w:t>
      </w:r>
      <w:r w:rsidRPr="00161866">
        <w:t>Provided an independent technical review/evaluation and expert witness testimony to CDPHE regarding the technical performance of the Cotter Uranium Mill surface impoundment.</w:t>
      </w:r>
    </w:p>
    <w:p w14:paraId="559E47DC" w14:textId="77777777" w:rsidR="00812349" w:rsidRPr="00161866" w:rsidRDefault="00812349" w:rsidP="00812349">
      <w:r>
        <w:t>Other Colorado Work includes landfill design (Foothills Landfill in Golden and Fountain Landfill in Fountain expansions, permitting for Rocky Mountain Arsenal, and closures for Former Lowry Air Force Base Landfill and Landfill 5 at Fort Carson Army Base) and site development/redevelopment for the Lowry Vista Landfill, St. Anthony’s West Landfill, and River Point at Sheridan Landfill.</w:t>
      </w:r>
    </w:p>
    <w:p w14:paraId="3437A405" w14:textId="77777777" w:rsidR="00A94114" w:rsidRDefault="00A94114" w:rsidP="00A94114">
      <w:pPr>
        <w:pStyle w:val="ResumeProjectClientName"/>
        <w:rPr>
          <w:rFonts w:eastAsia="Calibri"/>
          <w:bCs/>
          <w:caps/>
        </w:rPr>
      </w:pPr>
      <w:bookmarkStart w:id="1" w:name="_Toc414198626"/>
      <w:r w:rsidRPr="001339AD">
        <w:rPr>
          <w:rFonts w:eastAsia="Calibri"/>
        </w:rPr>
        <w:t>Seth Cunningham</w:t>
      </w:r>
      <w:bookmarkEnd w:id="1"/>
      <w:r w:rsidRPr="001339AD">
        <w:rPr>
          <w:rFonts w:eastAsia="Calibri"/>
        </w:rPr>
        <w:t xml:space="preserve">, PE, LEED AP | </w:t>
      </w:r>
      <w:r w:rsidR="004B1939">
        <w:rPr>
          <w:rFonts w:eastAsia="Calibri"/>
        </w:rPr>
        <w:t xml:space="preserve">Key </w:t>
      </w:r>
      <w:r w:rsidRPr="001339AD">
        <w:rPr>
          <w:rFonts w:eastAsia="Calibri"/>
        </w:rPr>
        <w:t>Economic Specialist</w:t>
      </w:r>
      <w:r w:rsidR="004B1939">
        <w:rPr>
          <w:rFonts w:eastAsia="Calibri"/>
        </w:rPr>
        <w:t xml:space="preserve"> and Recycling Specialist</w:t>
      </w:r>
    </w:p>
    <w:p w14:paraId="559C2DF4" w14:textId="77777777" w:rsidR="00A94114" w:rsidRDefault="00A94114" w:rsidP="00A94114">
      <w:r>
        <w:t>W</w:t>
      </w:r>
      <w:r w:rsidRPr="00F2445A">
        <w:t xml:space="preserve">ith degrees in engineering and finance, </w:t>
      </w:r>
      <w:r>
        <w:t>Seth</w:t>
      </w:r>
      <w:r w:rsidRPr="00F2445A">
        <w:t xml:space="preserve"> is able to gain core understanding of the technical issues faced by clients and then apply business strategy and finance principles to deliver </w:t>
      </w:r>
      <w:r>
        <w:t xml:space="preserve">unique solutions and insights. </w:t>
      </w:r>
      <w:r w:rsidRPr="00F2445A">
        <w:t xml:space="preserve">He has extensive solid waste consulting experience across the Southwest United </w:t>
      </w:r>
      <w:r>
        <w:t>S</w:t>
      </w:r>
      <w:r w:rsidRPr="00F2445A">
        <w:t xml:space="preserve">tates, but specifically in </w:t>
      </w:r>
      <w:r>
        <w:t xml:space="preserve">Colorado, </w:t>
      </w:r>
      <w:r w:rsidRPr="00F2445A">
        <w:t>Okl</w:t>
      </w:r>
      <w:r>
        <w:t xml:space="preserve">ahoma, </w:t>
      </w:r>
      <w:r w:rsidRPr="00F2445A">
        <w:t>Texas, Arkansas, New Mexico, and Louisiana. Seth has gained</w:t>
      </w:r>
      <w:r>
        <w:t xml:space="preserve"> a</w:t>
      </w:r>
      <w:r w:rsidRPr="00F2445A">
        <w:t xml:space="preserve"> thorough understanding of waste and recycling issues through his management of projects that have addressed a range of solid waste management practices, including landfills, transfer stations, composting, material recovery facilities, collection (refuse, recycling, green waste, brush/bulky), and waste to energy.</w:t>
      </w:r>
    </w:p>
    <w:p w14:paraId="639BD72F" w14:textId="77777777" w:rsidR="00A94114" w:rsidRDefault="00A94114" w:rsidP="00A94114">
      <w:pPr>
        <w:pStyle w:val="TextBullet"/>
      </w:pPr>
      <w:r>
        <w:rPr>
          <w:b/>
        </w:rPr>
        <w:t>Economics</w:t>
      </w:r>
      <w:r w:rsidRPr="00316D88">
        <w:rPr>
          <w:b/>
        </w:rPr>
        <w:t xml:space="preserve"> and Financia</w:t>
      </w:r>
      <w:r w:rsidRPr="00316D88">
        <w:t>l</w:t>
      </w:r>
      <w:r w:rsidRPr="00316D88">
        <w:rPr>
          <w:b/>
        </w:rPr>
        <w:t>:</w:t>
      </w:r>
      <w:r>
        <w:rPr>
          <w:b/>
        </w:rPr>
        <w:t xml:space="preserve"> </w:t>
      </w:r>
      <w:r w:rsidR="00161866" w:rsidRPr="00161866">
        <w:t>P</w:t>
      </w:r>
      <w:r w:rsidRPr="00C105CF">
        <w:t>rovided financial feasibility and analysis services to over 30 clients cover</w:t>
      </w:r>
      <w:r>
        <w:t>ing</w:t>
      </w:r>
      <w:r w:rsidRPr="00C105CF">
        <w:t xml:space="preserve"> a range of collection, landfill, transfer station, recycling facility a</w:t>
      </w:r>
      <w:r>
        <w:t>n</w:t>
      </w:r>
      <w:r w:rsidR="00161866">
        <w:t xml:space="preserve">d other solid waste services. </w:t>
      </w:r>
      <w:r>
        <w:t>Financial studies have included cost of service and rate design studies, landfill valuations, cost-benefit analyses, financial pro forma development</w:t>
      </w:r>
      <w:r w:rsidR="00142289">
        <w:t xml:space="preserve"> and</w:t>
      </w:r>
      <w:r>
        <w:t xml:space="preserve"> financial feasibility studies. </w:t>
      </w:r>
    </w:p>
    <w:p w14:paraId="6C9B1557" w14:textId="77777777" w:rsidR="00A94114" w:rsidRPr="000B34E5" w:rsidRDefault="00A94114" w:rsidP="00A94114">
      <w:pPr>
        <w:pStyle w:val="TextBullet"/>
        <w:rPr>
          <w:rFonts w:ascii="Arial" w:eastAsia="Calibri" w:hAnsi="Arial" w:cs="Arial"/>
          <w:b/>
          <w:color w:val="005596"/>
        </w:rPr>
      </w:pPr>
      <w:r w:rsidRPr="00DA4AF2">
        <w:rPr>
          <w:rFonts w:cstheme="minorBidi"/>
          <w:b/>
          <w:szCs w:val="22"/>
        </w:rPr>
        <w:t>Recycling Feasibility:</w:t>
      </w:r>
      <w:r>
        <w:rPr>
          <w:rFonts w:ascii="Gotham Condensed Bold" w:eastAsiaTheme="majorEastAsia" w:hAnsi="Gotham Condensed Bold" w:cstheme="majorBidi"/>
          <w:iCs/>
          <w:color w:val="0057B8" w:themeColor="background1"/>
          <w:spacing w:val="15"/>
          <w:sz w:val="24"/>
          <w:szCs w:val="24"/>
        </w:rPr>
        <w:t xml:space="preserve"> </w:t>
      </w:r>
      <w:r w:rsidRPr="003214E6">
        <w:t xml:space="preserve">Guided multiple clients in evaluating </w:t>
      </w:r>
      <w:r>
        <w:t xml:space="preserve">existing recycling programs </w:t>
      </w:r>
      <w:r w:rsidRPr="003214E6">
        <w:t>and</w:t>
      </w:r>
      <w:r>
        <w:t>/or</w:t>
      </w:r>
      <w:r w:rsidRPr="003214E6">
        <w:t xml:space="preserve"> implementing p</w:t>
      </w:r>
      <w:r>
        <w:t xml:space="preserve">rograms to increase recycling. </w:t>
      </w:r>
      <w:r w:rsidRPr="003214E6">
        <w:t xml:space="preserve">Key areas of focus include </w:t>
      </w:r>
      <w:r>
        <w:t xml:space="preserve">residential </w:t>
      </w:r>
      <w:r w:rsidRPr="003214E6">
        <w:t xml:space="preserve">single-stream, </w:t>
      </w:r>
      <w:r w:rsidR="00142289">
        <w:t xml:space="preserve">curb-sort, drop-off, </w:t>
      </w:r>
      <w:r>
        <w:t xml:space="preserve">mixed-waste, </w:t>
      </w:r>
      <w:r w:rsidRPr="003214E6">
        <w:t>commercial, composting</w:t>
      </w:r>
      <w:r>
        <w:t>/organics</w:t>
      </w:r>
      <w:r w:rsidRPr="003214E6">
        <w:t xml:space="preserve"> and conversion technologies. Many of these projects have included advising clients </w:t>
      </w:r>
      <w:r w:rsidRPr="00DA4AF2">
        <w:t>regarding the recycling market development and assessment of recycling market pricing and associated risks</w:t>
      </w:r>
      <w:r w:rsidR="00161866">
        <w:t xml:space="preserve"> and</w:t>
      </w:r>
      <w:r w:rsidR="00142289">
        <w:t xml:space="preserve"> have evaluated the feasibility of “hub and spoke” recycling systems.</w:t>
      </w:r>
    </w:p>
    <w:p w14:paraId="148EA0B2" w14:textId="77777777" w:rsidR="004B1939" w:rsidRDefault="004B1939" w:rsidP="004B1939">
      <w:pPr>
        <w:pStyle w:val="ResumeProjectClientName"/>
        <w:rPr>
          <w:rFonts w:eastAsia="Calibri"/>
        </w:rPr>
      </w:pPr>
      <w:r w:rsidRPr="00BD793D">
        <w:rPr>
          <w:rFonts w:eastAsia="Calibri"/>
        </w:rPr>
        <w:t>Lisa Skumatz</w:t>
      </w:r>
      <w:r>
        <w:rPr>
          <w:rFonts w:eastAsia="Calibri"/>
        </w:rPr>
        <w:t>, PhD</w:t>
      </w:r>
      <w:r w:rsidRPr="00BD793D">
        <w:rPr>
          <w:rFonts w:eastAsia="Calibri"/>
        </w:rPr>
        <w:t xml:space="preserve"> | </w:t>
      </w:r>
      <w:r>
        <w:rPr>
          <w:rFonts w:eastAsia="Calibri"/>
        </w:rPr>
        <w:t xml:space="preserve">Key </w:t>
      </w:r>
      <w:r w:rsidRPr="00BD793D">
        <w:rPr>
          <w:rFonts w:eastAsia="Calibri"/>
        </w:rPr>
        <w:t>Recycling Specialist</w:t>
      </w:r>
      <w:r>
        <w:rPr>
          <w:rFonts w:eastAsia="Calibri"/>
        </w:rPr>
        <w:t>*</w:t>
      </w:r>
    </w:p>
    <w:p w14:paraId="3EB78A55" w14:textId="5CCA56F8" w:rsidR="004B1939" w:rsidRDefault="004B1939" w:rsidP="004B1939">
      <w:r>
        <w:t>Dr. Skumatz will be the lead recycling/</w:t>
      </w:r>
      <w:r w:rsidRPr="00BD793D">
        <w:t>waste diversion specialist, and will lead the facil</w:t>
      </w:r>
      <w:r>
        <w:t>itation of stakeholder groups. She</w:t>
      </w:r>
      <w:r w:rsidRPr="00BD793D">
        <w:t xml:space="preserve"> has more than 30 years of experience in exactly this kind of work – co</w:t>
      </w:r>
      <w:r>
        <w:t>mpre</w:t>
      </w:r>
      <w:ins w:id="2" w:author="LisaSkumatz" w:date="2015-08-28T16:42:00Z">
        <w:r w:rsidR="004F0047">
          <w:t>hen</w:t>
        </w:r>
      </w:ins>
      <w:del w:id="3" w:author="LisaSkumatz" w:date="2015-08-28T16:42:00Z">
        <w:r w:rsidDel="004F0047">
          <w:delText>s</w:delText>
        </w:r>
      </w:del>
      <w:r>
        <w:t>sive plans, program de</w:t>
      </w:r>
      <w:ins w:id="4" w:author="LisaSkumatz" w:date="2015-08-28T16:42:00Z">
        <w:r w:rsidR="004F0047">
          <w:t>s</w:t>
        </w:r>
      </w:ins>
      <w:r>
        <w:t xml:space="preserve">ign </w:t>
      </w:r>
      <w:r w:rsidRPr="00BD793D">
        <w:t xml:space="preserve">and performance evaluation, rate studies in residential (including PAYT) and commercial, and public process development. </w:t>
      </w:r>
      <w:ins w:id="5" w:author="LisaSkumatz" w:date="2015-08-28T17:09:00Z">
        <w:r w:rsidR="004C0562">
          <w:t xml:space="preserve">She has won Colorado CAFR’s </w:t>
        </w:r>
      </w:ins>
      <w:ins w:id="6" w:author="LisaSkumatz" w:date="2015-08-28T17:47:00Z">
        <w:r w:rsidR="00FC602B">
          <w:t>L</w:t>
        </w:r>
      </w:ins>
      <w:ins w:id="7" w:author="LisaSkumatz" w:date="2015-08-28T17:09:00Z">
        <w:r w:rsidR="004C0562">
          <w:t>ifetime</w:t>
        </w:r>
        <w:r w:rsidR="00FC602B">
          <w:t xml:space="preserve"> </w:t>
        </w:r>
      </w:ins>
      <w:ins w:id="8" w:author="LisaSkumatz" w:date="2015-08-28T17:47:00Z">
        <w:r w:rsidR="00FC602B">
          <w:t>A</w:t>
        </w:r>
      </w:ins>
      <w:ins w:id="9" w:author="LisaSkumatz" w:date="2015-08-28T17:09:00Z">
        <w:r w:rsidR="00FC602B">
          <w:t>chievement A</w:t>
        </w:r>
        <w:r w:rsidR="004C0562">
          <w:t xml:space="preserve">wards and two </w:t>
        </w:r>
      </w:ins>
      <w:ins w:id="10" w:author="LisaSkumatz" w:date="2015-08-28T17:47:00Z">
        <w:r w:rsidR="00FC602B">
          <w:t>N</w:t>
        </w:r>
      </w:ins>
      <w:ins w:id="11" w:author="LisaSkumatz" w:date="2015-08-28T17:09:00Z">
        <w:r w:rsidR="004C0562">
          <w:t xml:space="preserve">ational </w:t>
        </w:r>
      </w:ins>
      <w:ins w:id="12" w:author="LisaSkumatz" w:date="2015-08-28T17:47:00Z">
        <w:r w:rsidR="00FC602B">
          <w:t>L</w:t>
        </w:r>
      </w:ins>
      <w:ins w:id="13" w:author="LisaSkumatz" w:date="2015-08-28T17:09:00Z">
        <w:r w:rsidR="004C0562">
          <w:t xml:space="preserve">ifetime </w:t>
        </w:r>
      </w:ins>
      <w:ins w:id="14" w:author="LisaSkumatz" w:date="2015-08-28T17:47:00Z">
        <w:r w:rsidR="00FC602B">
          <w:t>A</w:t>
        </w:r>
      </w:ins>
      <w:ins w:id="15" w:author="LisaSkumatz" w:date="2015-08-28T17:09:00Z">
        <w:r w:rsidR="004C0562">
          <w:t>chievement awards (NRC and SWANA) for her solid waste planning, evaluation,</w:t>
        </w:r>
      </w:ins>
      <w:ins w:id="16" w:author="LisaSkumatz" w:date="2015-08-28T19:24:00Z">
        <w:r w:rsidR="00843C62">
          <w:t xml:space="preserve"> rates,</w:t>
        </w:r>
      </w:ins>
      <w:ins w:id="17" w:author="LisaSkumatz" w:date="2015-08-28T17:09:00Z">
        <w:r w:rsidR="004C0562">
          <w:t xml:space="preserve"> and economic </w:t>
        </w:r>
      </w:ins>
      <w:ins w:id="18" w:author="LisaSkumatz" w:date="2015-08-28T17:10:00Z">
        <w:r w:rsidR="004C0562">
          <w:t>expertise</w:t>
        </w:r>
      </w:ins>
      <w:ins w:id="19" w:author="LisaSkumatz" w:date="2015-08-28T17:09:00Z">
        <w:r w:rsidR="004C0562">
          <w:t>.</w:t>
        </w:r>
      </w:ins>
      <w:ins w:id="20" w:author="LisaSkumatz" w:date="2015-08-28T19:22:00Z">
        <w:r w:rsidR="00843C62">
          <w:t xml:space="preserve"> </w:t>
        </w:r>
      </w:ins>
    </w:p>
    <w:p w14:paraId="2242A52A" w14:textId="5D8FEA7F" w:rsidR="004B1939" w:rsidRDefault="004B1939" w:rsidP="004B1939">
      <w:pPr>
        <w:pStyle w:val="TextBullet"/>
      </w:pPr>
      <w:r w:rsidRPr="00BD793D">
        <w:rPr>
          <w:b/>
        </w:rPr>
        <w:t>Solid Waste Planning</w:t>
      </w:r>
      <w:r>
        <w:t xml:space="preserve">: </w:t>
      </w:r>
      <w:r w:rsidRPr="00BD793D">
        <w:t xml:space="preserve">She conducted </w:t>
      </w:r>
      <w:ins w:id="21" w:author="LisaSkumatz" w:date="2015-08-28T16:49:00Z">
        <w:r w:rsidR="008E4748">
          <w:t xml:space="preserve">the </w:t>
        </w:r>
      </w:ins>
      <w:del w:id="22" w:author="LisaSkumatz" w:date="2015-08-28T16:49:00Z">
        <w:r w:rsidRPr="00BD793D" w:rsidDel="008E4748">
          <w:delText xml:space="preserve">stakeholder meetings for </w:delText>
        </w:r>
      </w:del>
      <w:r w:rsidRPr="00BD793D">
        <w:t xml:space="preserve">CDPHE’s </w:t>
      </w:r>
      <w:ins w:id="23" w:author="LisaSkumatz" w:date="2015-08-28T16:49:00Z">
        <w:r w:rsidR="008E4748">
          <w:t>“Roadmap”</w:t>
        </w:r>
      </w:ins>
      <w:ins w:id="24" w:author="LisaSkumatz" w:date="2015-08-28T17:05:00Z">
        <w:r w:rsidR="004C0562">
          <w:t xml:space="preserve"> Plan</w:t>
        </w:r>
      </w:ins>
      <w:ins w:id="25" w:author="LisaSkumatz" w:date="2015-08-28T16:49:00Z">
        <w:r w:rsidR="008E4748">
          <w:t xml:space="preserve"> </w:t>
        </w:r>
      </w:ins>
      <w:del w:id="26" w:author="LisaSkumatz" w:date="2015-08-28T16:49:00Z">
        <w:r w:rsidRPr="00BD793D" w:rsidDel="008E4748">
          <w:delText>“Visioning”</w:delText>
        </w:r>
      </w:del>
      <w:r w:rsidRPr="00BD793D">
        <w:t xml:space="preserve"> project, and for plans in Colorado Counties (Mesa, Pitkin, El Paso, Boulder)</w:t>
      </w:r>
      <w:r>
        <w:t xml:space="preserve"> and</w:t>
      </w:r>
      <w:r w:rsidRPr="00BD793D">
        <w:t xml:space="preserve"> Cities (Fort Collins, Edgewater</w:t>
      </w:r>
      <w:ins w:id="27" w:author="LisaSkumatz" w:date="2015-08-28T17:03:00Z">
        <w:r w:rsidR="004C0562">
          <w:t xml:space="preserve">, Boulder, </w:t>
        </w:r>
      </w:ins>
      <w:ins w:id="28" w:author="LisaSkumatz" w:date="2015-08-28T17:36:00Z">
        <w:r w:rsidR="00596B90">
          <w:t xml:space="preserve">Broomfield, </w:t>
        </w:r>
      </w:ins>
      <w:ins w:id="29" w:author="LisaSkumatz" w:date="2015-08-28T17:06:00Z">
        <w:r w:rsidR="004C0562">
          <w:t>Westminster,</w:t>
        </w:r>
      </w:ins>
      <w:del w:id="30" w:author="LisaSkumatz" w:date="2015-08-28T17:05:00Z">
        <w:r w:rsidRPr="00BD793D" w:rsidDel="004C0562">
          <w:delText xml:space="preserve"> </w:delText>
        </w:r>
      </w:del>
      <w:ins w:id="31" w:author="LisaSkumatz" w:date="2015-08-28T17:47:00Z">
        <w:r w:rsidR="00FC602B">
          <w:t xml:space="preserve"> </w:t>
        </w:r>
      </w:ins>
      <w:r w:rsidRPr="00BD793D">
        <w:t>and others)</w:t>
      </w:r>
      <w:r>
        <w:t>. Nationally, she has developed statewide plans for Connecticut, Oregon, Iowa and Massachusetts</w:t>
      </w:r>
      <w:ins w:id="32" w:author="LisaSkumatz" w:date="2015-08-28T17:05:00Z">
        <w:r w:rsidR="004C0562">
          <w:t>, and Plans</w:t>
        </w:r>
      </w:ins>
      <w:ins w:id="33" w:author="LisaSkumatz" w:date="2015-08-28T17:06:00Z">
        <w:r w:rsidR="004C0562">
          <w:t xml:space="preserve"> around the nation (Anchorage, Jackson Hole, Salt Lake City</w:t>
        </w:r>
      </w:ins>
      <w:ins w:id="34" w:author="LisaSkumatz" w:date="2015-08-28T17:12:00Z">
        <w:r w:rsidR="004C0562">
          <w:t xml:space="preserve">, </w:t>
        </w:r>
      </w:ins>
      <w:ins w:id="35" w:author="LisaSkumatz" w:date="2015-08-28T17:14:00Z">
        <w:r w:rsidR="00A80334">
          <w:t>Honolulu</w:t>
        </w:r>
      </w:ins>
      <w:ins w:id="36" w:author="LisaSkumatz" w:date="2015-08-28T17:18:00Z">
        <w:r w:rsidR="00A80334">
          <w:t xml:space="preserve">, </w:t>
        </w:r>
      </w:ins>
      <w:ins w:id="37" w:author="LisaSkumatz" w:date="2015-08-28T17:37:00Z">
        <w:r w:rsidR="00596B90">
          <w:t xml:space="preserve">Minnesota SWMCB, </w:t>
        </w:r>
      </w:ins>
      <w:ins w:id="38" w:author="LisaSkumatz" w:date="2015-08-28T17:18:00Z">
        <w:r w:rsidR="00A80334">
          <w:t xml:space="preserve">Seattle, </w:t>
        </w:r>
        <w:r w:rsidR="00C25FE6">
          <w:t>Largo</w:t>
        </w:r>
        <w:r w:rsidR="00A80334">
          <w:t xml:space="preserve">, and others.  </w:t>
        </w:r>
      </w:ins>
      <w:del w:id="39" w:author="LisaSkumatz" w:date="2015-08-28T17:19:00Z">
        <w:r w:rsidDel="00A80334">
          <w:delText xml:space="preserve">. </w:delText>
        </w:r>
        <w:r w:rsidRPr="00BD793D" w:rsidDel="00A80334">
          <w:delText xml:space="preserve"> </w:delText>
        </w:r>
        <w:r w:rsidRPr="00DA4AF2" w:rsidDel="00A80334">
          <w:rPr>
            <w:highlight w:val="yellow"/>
          </w:rPr>
          <w:delText>and around the nation (Anchorage, Jackson Hole, Salt Lake City, others).</w:delText>
        </w:r>
      </w:del>
      <w:del w:id="40" w:author="LisaSkumatz" w:date="2015-08-28T17:18:00Z">
        <w:r w:rsidRPr="00BD793D" w:rsidDel="00A80334">
          <w:delText xml:space="preserve">  </w:delText>
        </w:r>
        <w:r w:rsidRPr="00DA4AF2" w:rsidDel="00A80334">
          <w:rPr>
            <w:b/>
            <w:highlight w:val="yellow"/>
          </w:rPr>
          <w:delText>need to complete</w:delText>
        </w:r>
      </w:del>
    </w:p>
    <w:p w14:paraId="71C6FE44" w14:textId="63C52EF7" w:rsidR="004B1939" w:rsidRPr="00DA4AF2" w:rsidDel="00742F91" w:rsidRDefault="004B1939" w:rsidP="004B1939">
      <w:pPr>
        <w:pStyle w:val="TextBullet"/>
        <w:rPr>
          <w:moveFrom w:id="41" w:author="LisaSkumatz" w:date="2015-08-28T19:37:00Z"/>
          <w:highlight w:val="yellow"/>
        </w:rPr>
      </w:pPr>
      <w:moveFromRangeStart w:id="42" w:author="LisaSkumatz" w:date="2015-08-28T19:37:00Z" w:name="move428553920"/>
      <w:moveFrom w:id="43" w:author="LisaSkumatz" w:date="2015-08-28T19:37:00Z">
        <w:r w:rsidRPr="00316D88" w:rsidDel="00742F91">
          <w:rPr>
            <w:b/>
          </w:rPr>
          <w:t>Business and Financia</w:t>
        </w:r>
        <w:r w:rsidRPr="00316D88" w:rsidDel="00742F91">
          <w:t>l</w:t>
        </w:r>
        <w:r w:rsidRPr="00316D88" w:rsidDel="00742F91">
          <w:rPr>
            <w:b/>
          </w:rPr>
          <w:t>:</w:t>
        </w:r>
        <w:r w:rsidDel="00742F91">
          <w:rPr>
            <w:b/>
          </w:rPr>
          <w:t xml:space="preserve"> </w:t>
        </w:r>
        <w:r w:rsidRPr="00DA4AF2" w:rsidDel="00742F91">
          <w:rPr>
            <w:b/>
            <w:highlight w:val="yellow"/>
          </w:rPr>
          <w:t>need to complete</w:t>
        </w:r>
      </w:moveFrom>
    </w:p>
    <w:moveFromRangeEnd w:id="42"/>
    <w:p w14:paraId="7A1577E0" w14:textId="3D1678D0" w:rsidR="004B1939" w:rsidRPr="00E04506" w:rsidDel="00E04506" w:rsidRDefault="004B1939" w:rsidP="00E04506">
      <w:pPr>
        <w:pStyle w:val="TextBullet"/>
        <w:rPr>
          <w:del w:id="44" w:author="LisaSkumatz" w:date="2015-08-28T22:11:00Z"/>
          <w:rPrChange w:id="45" w:author="LisaSkumatz" w:date="2015-08-28T22:11:00Z">
            <w:rPr>
              <w:del w:id="46" w:author="LisaSkumatz" w:date="2015-08-28T22:11:00Z"/>
              <w:b/>
            </w:rPr>
          </w:rPrChange>
        </w:rPr>
        <w:pPrChange w:id="47" w:author="LisaSkumatz" w:date="2015-08-28T22:11:00Z">
          <w:pPr>
            <w:pStyle w:val="TextBullet"/>
          </w:pPr>
        </w:pPrChange>
      </w:pPr>
      <w:r w:rsidRPr="00316D88">
        <w:rPr>
          <w:b/>
        </w:rPr>
        <w:t>Waste Minimization and Recycling:</w:t>
      </w:r>
      <w:r w:rsidRPr="00DA4AF2">
        <w:rPr>
          <w:b/>
        </w:rPr>
        <w:t xml:space="preserve"> </w:t>
      </w:r>
      <w:ins w:id="48" w:author="LisaSkumatz" w:date="2015-08-28T17:48:00Z">
        <w:r w:rsidR="00FC602B" w:rsidRPr="00FC602B">
          <w:rPr>
            <w:rPrChange w:id="49" w:author="LisaSkumatz" w:date="2015-08-28T17:49:00Z">
              <w:rPr>
                <w:b/>
              </w:rPr>
            </w:rPrChange>
          </w:rPr>
          <w:t xml:space="preserve">In addition to the planning work listed above, Dr. </w:t>
        </w:r>
      </w:ins>
      <w:ins w:id="50" w:author="LisaSkumatz" w:date="2015-08-28T17:49:00Z">
        <w:r w:rsidR="00FC602B" w:rsidRPr="00FC602B">
          <w:rPr>
            <w:rPrChange w:id="51" w:author="LisaSkumatz" w:date="2015-08-28T17:49:00Z">
              <w:rPr>
                <w:b/>
              </w:rPr>
            </w:rPrChange>
          </w:rPr>
          <w:t>Skumatz</w:t>
        </w:r>
      </w:ins>
      <w:ins w:id="52" w:author="LisaSkumatz" w:date="2015-08-28T17:48:00Z">
        <w:r w:rsidR="00FC602B" w:rsidRPr="00FC602B">
          <w:rPr>
            <w:rPrChange w:id="53" w:author="LisaSkumatz" w:date="2015-08-28T17:49:00Z">
              <w:rPr>
                <w:b/>
              </w:rPr>
            </w:rPrChange>
          </w:rPr>
          <w:t xml:space="preserve"> </w:t>
        </w:r>
      </w:ins>
      <w:ins w:id="54" w:author="LisaSkumatz" w:date="2015-08-28T17:49:00Z">
        <w:r w:rsidR="00FC602B" w:rsidRPr="00FC602B">
          <w:rPr>
            <w:rPrChange w:id="55" w:author="LisaSkumatz" w:date="2015-08-28T17:49:00Z">
              <w:rPr>
                <w:b/>
              </w:rPr>
            </w:rPrChange>
          </w:rPr>
          <w:t>has</w:t>
        </w:r>
      </w:ins>
      <w:ins w:id="56" w:author="LisaSkumatz" w:date="2015-08-28T19:28:00Z">
        <w:r w:rsidR="00843C62">
          <w:t xml:space="preserve"> analyzed waste minimization, recycling, composting, food</w:t>
        </w:r>
      </w:ins>
      <w:ins w:id="57" w:author="LisaSkumatz" w:date="2015-08-28T19:29:00Z">
        <w:r w:rsidR="00843C62">
          <w:t xml:space="preserve">, and </w:t>
        </w:r>
      </w:ins>
      <w:ins w:id="58" w:author="LisaSkumatz" w:date="2015-08-28T21:24:00Z">
        <w:r w:rsidR="0021751C">
          <w:t xml:space="preserve">exhaustive analyses of </w:t>
        </w:r>
      </w:ins>
      <w:ins w:id="59" w:author="LisaSkumatz" w:date="2015-08-28T19:29:00Z">
        <w:r w:rsidR="00843C62">
          <w:t xml:space="preserve">commercial </w:t>
        </w:r>
      </w:ins>
      <w:ins w:id="60" w:author="LisaSkumatz" w:date="2015-08-28T19:30:00Z">
        <w:r w:rsidR="00843C62">
          <w:t xml:space="preserve">strategies </w:t>
        </w:r>
      </w:ins>
      <w:ins w:id="61" w:author="LisaSkumatz" w:date="2015-08-28T21:24:00Z">
        <w:r w:rsidR="0021751C">
          <w:t xml:space="preserve">for clients </w:t>
        </w:r>
      </w:ins>
      <w:ins w:id="62" w:author="LisaSkumatz" w:date="2015-08-28T19:28:00Z">
        <w:r w:rsidR="00843C62">
          <w:t xml:space="preserve">across </w:t>
        </w:r>
      </w:ins>
      <w:ins w:id="63" w:author="LisaSkumatz" w:date="2015-08-28T19:29:00Z">
        <w:r w:rsidR="00843C62">
          <w:t xml:space="preserve">Colorado (Boulder, </w:t>
        </w:r>
      </w:ins>
      <w:ins w:id="64" w:author="LisaSkumatz" w:date="2015-08-28T19:30:00Z">
        <w:r w:rsidR="00843C62">
          <w:t xml:space="preserve">Fort Collins, </w:t>
        </w:r>
      </w:ins>
      <w:ins w:id="65" w:author="LisaSkumatz" w:date="2015-08-28T19:31:00Z">
        <w:r w:rsidR="00843C62">
          <w:t xml:space="preserve">Westminster, Vail, Summit County, </w:t>
        </w:r>
      </w:ins>
      <w:ins w:id="66" w:author="LisaSkumatz" w:date="2015-08-28T19:32:00Z">
        <w:r w:rsidR="00742F91">
          <w:t xml:space="preserve">Denver, </w:t>
        </w:r>
      </w:ins>
      <w:ins w:id="67" w:author="LisaSkumatz" w:date="2015-08-28T19:33:00Z">
        <w:r w:rsidR="00742F91">
          <w:t xml:space="preserve">Lafayette, Longmont, UC-Boulder, Colorado Guard and others).  </w:t>
        </w:r>
      </w:ins>
      <w:ins w:id="68" w:author="LisaSkumatz" w:date="2015-08-28T19:34:00Z">
        <w:r w:rsidR="00742F91">
          <w:t xml:space="preserve">Dr. Skumatz </w:t>
        </w:r>
      </w:ins>
      <w:ins w:id="69" w:author="LisaSkumatz" w:date="2015-08-28T19:33:00Z">
        <w:r w:rsidR="00742F91">
          <w:t xml:space="preserve">has conducted similar work </w:t>
        </w:r>
      </w:ins>
      <w:ins w:id="70" w:author="LisaSkumatz" w:date="2015-08-28T19:35:00Z">
        <w:r w:rsidR="00742F91">
          <w:t xml:space="preserve">on programs, policies, and incentives options for waste minimization </w:t>
        </w:r>
      </w:ins>
      <w:ins w:id="71" w:author="LisaSkumatz" w:date="2015-08-28T19:29:00Z">
        <w:r w:rsidR="00843C62">
          <w:t xml:space="preserve">more broadly across North America (including </w:t>
        </w:r>
      </w:ins>
      <w:ins w:id="72" w:author="LisaSkumatz" w:date="2015-08-28T19:34:00Z">
        <w:r w:rsidR="00742F91">
          <w:t xml:space="preserve">Alameda StopWaste, Portland Metro, Metro Vancouver, Chittenden SWMD, Minnesota SWMCB, Austin, Sacramento, </w:t>
        </w:r>
      </w:ins>
      <w:ins w:id="73" w:author="LisaSkumatz" w:date="2015-08-28T19:35:00Z">
        <w:r w:rsidR="00742F91">
          <w:t xml:space="preserve">EPA, </w:t>
        </w:r>
      </w:ins>
      <w:ins w:id="74" w:author="LisaSkumatz" w:date="2015-08-28T19:34:00Z">
        <w:r w:rsidR="00742F91">
          <w:t>and many others</w:t>
        </w:r>
      </w:ins>
      <w:ins w:id="75" w:author="LisaSkumatz" w:date="2015-08-28T19:29:00Z">
        <w:r w:rsidR="00843C62">
          <w:t>)</w:t>
        </w:r>
      </w:ins>
      <w:ins w:id="76" w:author="LisaSkumatz" w:date="2015-08-28T19:35:00Z">
        <w:r w:rsidR="00742F91">
          <w:t>.</w:t>
        </w:r>
      </w:ins>
      <w:del w:id="77" w:author="LisaSkumatz" w:date="2015-08-28T19:29:00Z">
        <w:r w:rsidRPr="00FC602B" w:rsidDel="00843C62">
          <w:rPr>
            <w:highlight w:val="yellow"/>
            <w:rPrChange w:id="78" w:author="LisaSkumatz" w:date="2015-08-28T17:49:00Z">
              <w:rPr>
                <w:b/>
                <w:highlight w:val="yellow"/>
              </w:rPr>
            </w:rPrChange>
          </w:rPr>
          <w:delText>need to complete</w:delText>
        </w:r>
      </w:del>
    </w:p>
    <w:p w14:paraId="2AD88F58" w14:textId="77777777" w:rsidR="00E04506" w:rsidRPr="00FC602B" w:rsidRDefault="00E04506" w:rsidP="004B1939">
      <w:pPr>
        <w:pStyle w:val="TextBullet"/>
        <w:rPr>
          <w:ins w:id="79" w:author="LisaSkumatz" w:date="2015-08-28T22:11:00Z"/>
        </w:rPr>
      </w:pPr>
    </w:p>
    <w:p w14:paraId="2A6CF8EF" w14:textId="0C06E309" w:rsidR="002353FA" w:rsidRPr="00E04506" w:rsidDel="00742F91" w:rsidRDefault="002353FA" w:rsidP="00E04506">
      <w:pPr>
        <w:pStyle w:val="TextBullet"/>
        <w:rPr>
          <w:del w:id="80" w:author="LisaSkumatz" w:date="2015-08-28T19:36:00Z"/>
          <w:moveTo w:id="81" w:author="LisaSkumatz" w:date="2015-08-28T19:37:00Z"/>
          <w:highlight w:val="yellow"/>
          <w:rPrChange w:id="82" w:author="LisaSkumatz" w:date="2015-08-28T22:11:00Z">
            <w:rPr>
              <w:del w:id="83" w:author="LisaSkumatz" w:date="2015-08-28T19:36:00Z"/>
              <w:moveTo w:id="84" w:author="LisaSkumatz" w:date="2015-08-28T19:37:00Z"/>
              <w:highlight w:val="yellow"/>
            </w:rPr>
          </w:rPrChange>
        </w:rPr>
        <w:pPrChange w:id="85" w:author="LisaSkumatz" w:date="2015-08-28T22:11:00Z">
          <w:pPr>
            <w:pStyle w:val="TextBullet"/>
          </w:pPr>
        </w:pPrChange>
      </w:pPr>
      <w:moveToRangeStart w:id="86" w:author="LisaSkumatz" w:date="2015-08-28T19:37:00Z" w:name="move428553920"/>
      <w:moveTo w:id="87" w:author="LisaSkumatz" w:date="2015-08-28T19:37:00Z">
        <w:r w:rsidRPr="00E04506">
          <w:rPr>
            <w:b/>
            <w:rPrChange w:id="88" w:author="LisaSkumatz" w:date="2015-08-28T22:11:00Z">
              <w:rPr>
                <w:b/>
              </w:rPr>
            </w:rPrChange>
          </w:rPr>
          <w:t>Business and Financia</w:t>
        </w:r>
        <w:r w:rsidRPr="00316D88">
          <w:t>l</w:t>
        </w:r>
        <w:r w:rsidRPr="00E04506">
          <w:rPr>
            <w:b/>
            <w:rPrChange w:id="89" w:author="LisaSkumatz" w:date="2015-08-28T22:11:00Z">
              <w:rPr>
                <w:b/>
              </w:rPr>
            </w:rPrChange>
          </w:rPr>
          <w:t xml:space="preserve">: </w:t>
        </w:r>
      </w:moveTo>
      <w:ins w:id="90" w:author="LisaSkumatz" w:date="2015-08-28T19:39:00Z">
        <w:r w:rsidRPr="002353FA">
          <w:rPr>
            <w:rPrChange w:id="91" w:author="LisaSkumatz" w:date="2015-08-28T19:39:00Z">
              <w:rPr>
                <w:b/>
              </w:rPr>
            </w:rPrChange>
          </w:rPr>
          <w:t>Dr. Skumatz has conducted extensive</w:t>
        </w:r>
      </w:ins>
      <w:ins w:id="92" w:author="LisaSkumatz" w:date="2015-08-28T21:12:00Z">
        <w:r w:rsidR="00923CE1">
          <w:t xml:space="preserve"> </w:t>
        </w:r>
      </w:ins>
      <w:ins w:id="93" w:author="LisaSkumatz" w:date="2015-08-28T21:19:00Z">
        <w:r w:rsidR="00923CE1">
          <w:t xml:space="preserve">quantitative modeling </w:t>
        </w:r>
      </w:ins>
      <w:ins w:id="94" w:author="LisaSkumatz" w:date="2015-08-28T21:12:00Z">
        <w:r w:rsidR="00923CE1">
          <w:t xml:space="preserve">work </w:t>
        </w:r>
      </w:ins>
      <w:ins w:id="95" w:author="LisaSkumatz" w:date="2015-08-28T21:13:00Z">
        <w:r w:rsidR="00923CE1">
          <w:t xml:space="preserve">costing programs, developing </w:t>
        </w:r>
      </w:ins>
      <w:ins w:id="96" w:author="LisaSkumatz" w:date="2015-08-28T21:18:00Z">
        <w:r w:rsidR="00923CE1">
          <w:t xml:space="preserve">funding options and </w:t>
        </w:r>
      </w:ins>
      <w:ins w:id="97" w:author="LisaSkumatz" w:date="2015-08-28T21:12:00Z">
        <w:r w:rsidR="00923CE1">
          <w:t>financial</w:t>
        </w:r>
      </w:ins>
      <w:ins w:id="98" w:author="LisaSkumatz" w:date="2015-08-28T21:14:00Z">
        <w:r w:rsidR="00923CE1">
          <w:t xml:space="preserve"> </w:t>
        </w:r>
      </w:ins>
      <w:ins w:id="99" w:author="LisaSkumatz" w:date="2015-08-28T21:12:00Z">
        <w:r w:rsidR="00923CE1">
          <w:t xml:space="preserve">plans, </w:t>
        </w:r>
      </w:ins>
      <w:ins w:id="100" w:author="LisaSkumatz" w:date="2015-08-28T21:14:00Z">
        <w:r w:rsidR="00923CE1">
          <w:t>conduc</w:t>
        </w:r>
      </w:ins>
      <w:ins w:id="101" w:author="LisaSkumatz" w:date="2015-08-28T21:15:00Z">
        <w:r w:rsidR="00923CE1">
          <w:t>t</w:t>
        </w:r>
      </w:ins>
      <w:ins w:id="102" w:author="LisaSkumatz" w:date="2015-08-28T21:14:00Z">
        <w:r w:rsidR="00923CE1">
          <w:t xml:space="preserve">ing </w:t>
        </w:r>
      </w:ins>
      <w:ins w:id="103" w:author="LisaSkumatz" w:date="2015-08-28T21:12:00Z">
        <w:r w:rsidR="00923CE1">
          <w:t>rate studies,</w:t>
        </w:r>
      </w:ins>
      <w:ins w:id="104" w:author="LisaSkumatz" w:date="2015-08-28T21:15:00Z">
        <w:r w:rsidR="00923CE1">
          <w:t xml:space="preserve"> </w:t>
        </w:r>
      </w:ins>
      <w:ins w:id="105" w:author="LisaSkumatz" w:date="2015-08-28T21:12:00Z">
        <w:r w:rsidR="00923CE1">
          <w:t xml:space="preserve">and </w:t>
        </w:r>
      </w:ins>
      <w:ins w:id="106" w:author="LisaSkumatz" w:date="2015-08-28T21:13:00Z">
        <w:r w:rsidR="00923CE1">
          <w:t xml:space="preserve">examining </w:t>
        </w:r>
      </w:ins>
      <w:ins w:id="107" w:author="LisaSkumatz" w:date="2015-08-28T21:12:00Z">
        <w:r w:rsidR="00923CE1">
          <w:t xml:space="preserve">the business case for </w:t>
        </w:r>
      </w:ins>
      <w:ins w:id="108" w:author="LisaSkumatz" w:date="2015-08-28T21:16:00Z">
        <w:r w:rsidR="00923CE1">
          <w:t xml:space="preserve">alternative solid waste management </w:t>
        </w:r>
      </w:ins>
      <w:ins w:id="109" w:author="LisaSkumatz" w:date="2015-08-28T21:14:00Z">
        <w:r w:rsidR="00923CE1">
          <w:t>s</w:t>
        </w:r>
      </w:ins>
      <w:ins w:id="110" w:author="LisaSkumatz" w:date="2015-08-28T21:15:00Z">
        <w:r w:rsidR="00923CE1">
          <w:t>c</w:t>
        </w:r>
      </w:ins>
      <w:ins w:id="111" w:author="LisaSkumatz" w:date="2015-08-28T21:14:00Z">
        <w:r w:rsidR="00923CE1">
          <w:t>enarios</w:t>
        </w:r>
      </w:ins>
      <w:ins w:id="112" w:author="LisaSkumatz" w:date="2015-08-28T21:21:00Z">
        <w:r w:rsidR="00923CE1">
          <w:t xml:space="preserve"> and service provision options</w:t>
        </w:r>
      </w:ins>
      <w:ins w:id="113" w:author="LisaSkumatz" w:date="2015-08-28T21:16:00Z">
        <w:r w:rsidR="00923CE1">
          <w:t>.</w:t>
        </w:r>
      </w:ins>
      <w:ins w:id="114" w:author="LisaSkumatz" w:date="2015-08-28T21:17:00Z">
        <w:r w:rsidR="00923CE1">
          <w:t xml:space="preserve">  </w:t>
        </w:r>
      </w:ins>
      <w:ins w:id="115" w:author="LisaSkumatz" w:date="2015-08-28T21:20:00Z">
        <w:r w:rsidR="00923CE1">
          <w:t xml:space="preserve">Clients include Edgewater, </w:t>
        </w:r>
        <w:r w:rsidR="00923CE1">
          <w:lastRenderedPageBreak/>
          <w:t xml:space="preserve">Sheridan, Larimer County, </w:t>
        </w:r>
      </w:ins>
      <w:ins w:id="116" w:author="LisaSkumatz" w:date="2015-08-28T21:22:00Z">
        <w:r w:rsidR="0021751C">
          <w:t xml:space="preserve">Denver, </w:t>
        </w:r>
      </w:ins>
      <w:ins w:id="117" w:author="LisaSkumatz" w:date="2015-08-28T21:20:00Z">
        <w:r w:rsidR="00923CE1">
          <w:t xml:space="preserve">Loveland, </w:t>
        </w:r>
      </w:ins>
      <w:ins w:id="118" w:author="LisaSkumatz" w:date="2015-08-28T21:26:00Z">
        <w:r w:rsidR="0021751C">
          <w:t xml:space="preserve">Louisville, </w:t>
        </w:r>
      </w:ins>
      <w:ins w:id="119" w:author="LisaSkumatz" w:date="2015-08-28T21:27:00Z">
        <w:r w:rsidR="0021751C">
          <w:t xml:space="preserve">Boulder, </w:t>
        </w:r>
      </w:ins>
      <w:ins w:id="120" w:author="LisaSkumatz" w:date="2015-08-28T21:20:00Z">
        <w:r w:rsidR="00923CE1">
          <w:t xml:space="preserve">Golden, </w:t>
        </w:r>
      </w:ins>
      <w:ins w:id="121" w:author="LisaSkumatz" w:date="2015-08-28T21:21:00Z">
        <w:r w:rsidR="00923CE1">
          <w:t xml:space="preserve">Littleton, </w:t>
        </w:r>
        <w:r w:rsidR="0021751C">
          <w:t>and Pitkin County, as well as clients in OR, CA, WA, UT, TX, AZ, HI, CT, VT,</w:t>
        </w:r>
      </w:ins>
      <w:ins w:id="122" w:author="LisaSkumatz" w:date="2015-08-28T21:22:00Z">
        <w:r w:rsidR="0021751C">
          <w:t xml:space="preserve"> WY, </w:t>
        </w:r>
      </w:ins>
      <w:ins w:id="123" w:author="LisaSkumatz" w:date="2015-08-28T21:25:00Z">
        <w:r w:rsidR="0021751C">
          <w:t xml:space="preserve">AK, MN, WI, </w:t>
        </w:r>
      </w:ins>
      <w:ins w:id="124" w:author="LisaSkumatz" w:date="2015-08-28T21:22:00Z">
        <w:r w:rsidR="0021751C">
          <w:t xml:space="preserve">MA, NC, </w:t>
        </w:r>
      </w:ins>
      <w:ins w:id="125" w:author="LisaSkumatz" w:date="2015-08-28T21:23:00Z">
        <w:r w:rsidR="0021751C">
          <w:t xml:space="preserve">FL, </w:t>
        </w:r>
      </w:ins>
      <w:ins w:id="126" w:author="LisaSkumatz" w:date="2015-08-28T21:26:00Z">
        <w:r w:rsidR="0021751C">
          <w:t xml:space="preserve">NY, WY, </w:t>
        </w:r>
      </w:ins>
      <w:ins w:id="127" w:author="LisaSkumatz" w:date="2015-08-28T21:25:00Z">
        <w:r w:rsidR="0021751C">
          <w:t xml:space="preserve">Canada, </w:t>
        </w:r>
      </w:ins>
      <w:ins w:id="128" w:author="LisaSkumatz" w:date="2015-08-28T21:22:00Z">
        <w:r w:rsidR="0021751C">
          <w:t>and elsewhere.</w:t>
        </w:r>
      </w:ins>
      <w:ins w:id="129" w:author="LisaSkumatz" w:date="2015-08-28T21:21:00Z">
        <w:r w:rsidR="0021751C">
          <w:t xml:space="preserve"> </w:t>
        </w:r>
      </w:ins>
      <w:moveTo w:id="130" w:author="LisaSkumatz" w:date="2015-08-28T19:37:00Z">
        <w:del w:id="131" w:author="LisaSkumatz" w:date="2015-08-28T21:16:00Z">
          <w:r w:rsidRPr="00E04506" w:rsidDel="00923CE1">
            <w:rPr>
              <w:b/>
              <w:highlight w:val="yellow"/>
              <w:rPrChange w:id="132" w:author="LisaSkumatz" w:date="2015-08-28T22:11:00Z">
                <w:rPr>
                  <w:b/>
                  <w:highlight w:val="yellow"/>
                </w:rPr>
              </w:rPrChange>
            </w:rPr>
            <w:delText>need to complete</w:delText>
          </w:r>
        </w:del>
      </w:moveTo>
    </w:p>
    <w:moveToRangeEnd w:id="86"/>
    <w:p w14:paraId="2824E4DF" w14:textId="77777777" w:rsidR="002353FA" w:rsidRPr="002353FA" w:rsidRDefault="002353FA" w:rsidP="00E04506">
      <w:pPr>
        <w:pStyle w:val="TextBullet"/>
        <w:rPr>
          <w:ins w:id="133" w:author="LisaSkumatz" w:date="2015-08-28T19:37:00Z"/>
          <w:rPrChange w:id="134" w:author="LisaSkumatz" w:date="2015-08-28T19:37:00Z">
            <w:rPr>
              <w:ins w:id="135" w:author="LisaSkumatz" w:date="2015-08-28T19:37:00Z"/>
              <w:b/>
            </w:rPr>
          </w:rPrChange>
        </w:rPr>
        <w:pPrChange w:id="136" w:author="LisaSkumatz" w:date="2015-08-28T22:11:00Z">
          <w:pPr>
            <w:pStyle w:val="TextBullet"/>
          </w:pPr>
        </w:pPrChange>
      </w:pPr>
    </w:p>
    <w:p w14:paraId="24A4D246" w14:textId="751D5D47" w:rsidR="004B1939" w:rsidRDefault="004B1939" w:rsidP="004B1939">
      <w:pPr>
        <w:pStyle w:val="TextBullet"/>
        <w:rPr>
          <w:ins w:id="137" w:author="LisaSkumatz" w:date="2015-08-28T19:36:00Z"/>
        </w:rPr>
      </w:pPr>
      <w:r>
        <w:rPr>
          <w:b/>
        </w:rPr>
        <w:t>Stakeholder Engagement</w:t>
      </w:r>
      <w:r w:rsidRPr="00316D88">
        <w:rPr>
          <w:b/>
        </w:rPr>
        <w:t>:</w:t>
      </w:r>
      <w:r w:rsidRPr="00BD793D">
        <w:t xml:space="preserve"> </w:t>
      </w:r>
      <w:ins w:id="138" w:author="LisaSkumatz" w:date="2015-08-28T16:46:00Z">
        <w:r w:rsidR="004F0047">
          <w:t xml:space="preserve">Dr. Skumatz </w:t>
        </w:r>
      </w:ins>
      <w:ins w:id="139" w:author="LisaSkumatz" w:date="2015-08-28T21:11:00Z">
        <w:r w:rsidR="00923CE1">
          <w:t xml:space="preserve">has </w:t>
        </w:r>
      </w:ins>
      <w:ins w:id="140" w:author="LisaSkumatz" w:date="2015-08-28T16:46:00Z">
        <w:r w:rsidR="004F0047">
          <w:t xml:space="preserve">conducted stakeholder meetings for the CDPHE’s “Visioning” project </w:t>
        </w:r>
      </w:ins>
      <w:ins w:id="141" w:author="LisaSkumatz" w:date="2015-08-28T19:38:00Z">
        <w:r w:rsidR="002353FA">
          <w:t>as well as projects in Fort Collins, Santa Clarita, Anchorage, and scores o</w:t>
        </w:r>
      </w:ins>
      <w:ins w:id="142" w:author="LisaSkumatz" w:date="2015-08-28T19:39:00Z">
        <w:r w:rsidR="002353FA">
          <w:t xml:space="preserve">f </w:t>
        </w:r>
      </w:ins>
      <w:ins w:id="143" w:author="LisaSkumatz" w:date="2015-08-28T19:38:00Z">
        <w:r w:rsidR="002353FA">
          <w:t xml:space="preserve">others.  She will </w:t>
        </w:r>
      </w:ins>
      <w:del w:id="144" w:author="LisaSkumatz" w:date="2015-08-28T19:38:00Z">
        <w:r w:rsidRPr="00BD793D" w:rsidDel="002353FA">
          <w:delText xml:space="preserve">will </w:delText>
        </w:r>
      </w:del>
      <w:r w:rsidRPr="00BD793D">
        <w:t xml:space="preserve">be the task manager for the stakeholder work, needs and gaps work (non-facility elements), and development of the recycling elements for the Plan. </w:t>
      </w:r>
    </w:p>
    <w:p w14:paraId="1EA7B597" w14:textId="77777777" w:rsidR="00742F91" w:rsidRDefault="00742F91" w:rsidP="00E04506">
      <w:pPr>
        <w:pStyle w:val="TextBullet"/>
        <w:numPr>
          <w:ilvl w:val="0"/>
          <w:numId w:val="0"/>
        </w:numPr>
        <w:ind w:left="274"/>
        <w:pPrChange w:id="145" w:author="LisaSkumatz" w:date="2015-08-28T22:11:00Z">
          <w:pPr>
            <w:pStyle w:val="TextBullet"/>
            <w:ind w:left="720" w:hanging="360"/>
          </w:pPr>
        </w:pPrChange>
      </w:pPr>
    </w:p>
    <w:p w14:paraId="622391AF" w14:textId="77777777" w:rsidR="000B34E5" w:rsidRDefault="005B64DE" w:rsidP="000B34E5">
      <w:pPr>
        <w:pStyle w:val="ResumeProjectClientName"/>
      </w:pPr>
      <w:r>
        <w:t>Grant Cox</w:t>
      </w:r>
      <w:r w:rsidR="004B1939" w:rsidRPr="00BD793D">
        <w:rPr>
          <w:rFonts w:eastAsia="Calibri"/>
        </w:rPr>
        <w:t xml:space="preserve"> | </w:t>
      </w:r>
      <w:r w:rsidR="004B1939">
        <w:rPr>
          <w:rFonts w:eastAsia="Calibri"/>
        </w:rPr>
        <w:t xml:space="preserve">Key </w:t>
      </w:r>
      <w:r w:rsidR="000B34E5">
        <w:t>GIS Specialist</w:t>
      </w:r>
    </w:p>
    <w:p w14:paraId="0998C0A4" w14:textId="77777777" w:rsidR="005B64DE" w:rsidRPr="00253D75" w:rsidRDefault="005B64DE" w:rsidP="005B64DE">
      <w:pPr>
        <w:tabs>
          <w:tab w:val="left" w:pos="0"/>
        </w:tabs>
        <w:autoSpaceDE w:val="0"/>
        <w:autoSpaceDN w:val="0"/>
        <w:rPr>
          <w:rStyle w:val="ListParagraphChar"/>
          <w:sz w:val="22"/>
        </w:rPr>
      </w:pPr>
      <w:r w:rsidRPr="00253D75">
        <w:rPr>
          <w:rStyle w:val="ListParagraphChar"/>
          <w:sz w:val="22"/>
        </w:rPr>
        <w:t xml:space="preserve">Grant Cox is a geographic information systems (GIS) analyst </w:t>
      </w:r>
      <w:r w:rsidR="00404397">
        <w:rPr>
          <w:rStyle w:val="ListParagraphChar"/>
          <w:sz w:val="22"/>
        </w:rPr>
        <w:t xml:space="preserve">with nine years of experience. </w:t>
      </w:r>
      <w:r w:rsidRPr="00253D75">
        <w:rPr>
          <w:rStyle w:val="ListParagraphChar"/>
          <w:sz w:val="22"/>
        </w:rPr>
        <w:t>Grant routinely works on providing GIS analysis for a variety of solid waste infrastructure, permitting and routing projects.  Recent examples have included developing material recovery facility and landfill maps for the City of Dallas, Texas; as well as routing maps f</w:t>
      </w:r>
      <w:r w:rsidR="00404397">
        <w:rPr>
          <w:rStyle w:val="ListParagraphChar"/>
          <w:sz w:val="22"/>
        </w:rPr>
        <w:t xml:space="preserve">or the City of Bastrop, Texas. </w:t>
      </w:r>
      <w:r w:rsidRPr="00253D75">
        <w:rPr>
          <w:rStyle w:val="ListParagraphChar"/>
          <w:sz w:val="22"/>
        </w:rPr>
        <w:t>He has also completed multiple, complex projects that involve process modeling (which allows for analytical and consis</w:t>
      </w:r>
      <w:r w:rsidR="00404397">
        <w:rPr>
          <w:rStyle w:val="ListParagraphChar"/>
          <w:sz w:val="22"/>
        </w:rPr>
        <w:t xml:space="preserve">tent analysis of key issues). </w:t>
      </w:r>
      <w:r w:rsidR="005F4F89" w:rsidRPr="00253D75">
        <w:rPr>
          <w:rStyle w:val="ListParagraphChar"/>
          <w:sz w:val="22"/>
        </w:rPr>
        <w:t xml:space="preserve">Grant also has experience with ArcGIS Network Analyst for the purpose of evaluating spoke and hub service area analysis. </w:t>
      </w:r>
    </w:p>
    <w:p w14:paraId="442313CB" w14:textId="77777777" w:rsidR="005B64DE" w:rsidRPr="00253D75" w:rsidRDefault="005B64DE" w:rsidP="005B64DE">
      <w:pPr>
        <w:tabs>
          <w:tab w:val="left" w:pos="0"/>
        </w:tabs>
        <w:autoSpaceDE w:val="0"/>
        <w:autoSpaceDN w:val="0"/>
        <w:rPr>
          <w:rFonts w:cs="Arial"/>
        </w:rPr>
      </w:pPr>
      <w:r w:rsidRPr="00253D75">
        <w:rPr>
          <w:rStyle w:val="ListParagraphChar"/>
          <w:sz w:val="22"/>
        </w:rPr>
        <w:t>His responsibilities include Internet-based data research and acquisition, collection of GIS files, figure creation, imagery georeferencing and interpretation, reprojection of GIS and CAD files, digitizing GIS and CAD files and cartographic</w:t>
      </w:r>
      <w:r w:rsidR="00BF3B77">
        <w:rPr>
          <w:rStyle w:val="ListParagraphChar"/>
          <w:sz w:val="22"/>
        </w:rPr>
        <w:t xml:space="preserve"> map design and production. </w:t>
      </w:r>
      <w:r w:rsidRPr="00253D75">
        <w:rPr>
          <w:rStyle w:val="ListParagraphChar"/>
          <w:sz w:val="22"/>
        </w:rPr>
        <w:t>His software experience includes ArcGIS 10.1, Autodesk Map, Microstation V8 XM, ERDAS Imagine and Telvent ArcFM</w:t>
      </w:r>
      <w:r w:rsidRPr="00253D75">
        <w:rPr>
          <w:rFonts w:cs="Arial"/>
        </w:rPr>
        <w:t>.</w:t>
      </w:r>
    </w:p>
    <w:p w14:paraId="10BB1FC7" w14:textId="77777777" w:rsidR="00A94114" w:rsidRPr="00BD793D" w:rsidRDefault="00A94114" w:rsidP="000F21CA">
      <w:pPr>
        <w:pStyle w:val="DisciplineHeader"/>
      </w:pPr>
      <w:r w:rsidRPr="00BD793D">
        <w:t xml:space="preserve">Other </w:t>
      </w:r>
      <w:r>
        <w:t xml:space="preserve">Project Team </w:t>
      </w:r>
      <w:r w:rsidRPr="00BD793D">
        <w:t>Personnel</w:t>
      </w:r>
    </w:p>
    <w:p w14:paraId="75BEBE47" w14:textId="77777777" w:rsidR="00253D75" w:rsidRDefault="00253D75" w:rsidP="004B1939">
      <w:pPr>
        <w:pStyle w:val="ResumeProjectClientName"/>
        <w:spacing w:after="120"/>
      </w:pPr>
      <w:r>
        <w:t>Robert Craggs | Technical Advisor</w:t>
      </w:r>
      <w:r w:rsidR="00404397">
        <w:t xml:space="preserve">: </w:t>
      </w:r>
      <w:r w:rsidRPr="00404397">
        <w:rPr>
          <w:rFonts w:eastAsiaTheme="minorHAnsi" w:cstheme="minorBidi"/>
          <w:iCs w:val="0"/>
          <w:color w:val="auto"/>
          <w:spacing w:val="0"/>
          <w:sz w:val="22"/>
          <w:szCs w:val="22"/>
        </w:rPr>
        <w:t>Robert serves as the Solid Waste Lead in the Environmental Global Practice Group. With more than 2</w:t>
      </w:r>
      <w:r w:rsidR="00404397" w:rsidRPr="00404397">
        <w:rPr>
          <w:rFonts w:eastAsiaTheme="minorHAnsi" w:cstheme="minorBidi"/>
          <w:iCs w:val="0"/>
          <w:color w:val="auto"/>
          <w:spacing w:val="0"/>
          <w:sz w:val="22"/>
          <w:szCs w:val="22"/>
        </w:rPr>
        <w:t>5</w:t>
      </w:r>
      <w:r w:rsidRPr="00404397">
        <w:rPr>
          <w:rFonts w:eastAsiaTheme="minorHAnsi" w:cstheme="minorBidi"/>
          <w:iCs w:val="0"/>
          <w:color w:val="auto"/>
          <w:spacing w:val="0"/>
          <w:sz w:val="22"/>
          <w:szCs w:val="22"/>
        </w:rPr>
        <w:t xml:space="preserve"> years of industry experience, Robert specializes in integrated solid waste management planning approaching this service with a business perspective while assisting a range of public and private clients with their solid waste management programs. With a master’s degree in community planning, he has completed plans for clients in more than </w:t>
      </w:r>
      <w:r w:rsidRPr="004B1939">
        <w:rPr>
          <w:rFonts w:eastAsiaTheme="minorHAnsi" w:cstheme="minorBidi"/>
          <w:iCs w:val="0"/>
          <w:color w:val="auto"/>
          <w:spacing w:val="0"/>
          <w:sz w:val="22"/>
          <w:szCs w:val="22"/>
          <w:highlight w:val="yellow"/>
        </w:rPr>
        <w:t>10</w:t>
      </w:r>
      <w:r w:rsidRPr="00404397">
        <w:rPr>
          <w:rFonts w:eastAsiaTheme="minorHAnsi" w:cstheme="minorBidi"/>
          <w:iCs w:val="0"/>
          <w:color w:val="auto"/>
          <w:spacing w:val="0"/>
          <w:sz w:val="22"/>
          <w:szCs w:val="22"/>
        </w:rPr>
        <w:t xml:space="preserve"> states.</w:t>
      </w:r>
      <w:r w:rsidRPr="004B1939">
        <w:rPr>
          <w:rFonts w:eastAsiaTheme="minorHAnsi" w:cstheme="minorBidi"/>
          <w:iCs w:val="0"/>
          <w:color w:val="auto"/>
          <w:spacing w:val="0"/>
          <w:sz w:val="22"/>
          <w:szCs w:val="22"/>
        </w:rPr>
        <w:t xml:space="preserve">  </w:t>
      </w:r>
    </w:p>
    <w:p w14:paraId="31969158" w14:textId="77777777" w:rsidR="004B1939" w:rsidRDefault="004B1939" w:rsidP="004B1939">
      <w:r w:rsidRPr="00404397">
        <w:rPr>
          <w:rFonts w:eastAsiaTheme="majorEastAsia" w:cstheme="majorBidi"/>
          <w:iCs/>
          <w:color w:val="0057B8" w:themeColor="background1"/>
          <w:spacing w:val="15"/>
          <w:sz w:val="24"/>
          <w:szCs w:val="24"/>
        </w:rPr>
        <w:t>Josh Lee, PE</w:t>
      </w:r>
      <w:r>
        <w:rPr>
          <w:rFonts w:eastAsiaTheme="majorEastAsia" w:cstheme="majorBidi"/>
          <w:iCs/>
          <w:color w:val="0057B8" w:themeColor="background1"/>
          <w:spacing w:val="15"/>
          <w:sz w:val="24"/>
          <w:szCs w:val="24"/>
        </w:rPr>
        <w:t xml:space="preserve"> </w:t>
      </w:r>
      <w:r w:rsidRPr="00404397">
        <w:rPr>
          <w:rStyle w:val="ResumeProjectClientNameChar"/>
        </w:rPr>
        <w:t xml:space="preserve">| </w:t>
      </w:r>
      <w:r>
        <w:rPr>
          <w:rStyle w:val="ResumeProjectClientNameChar"/>
        </w:rPr>
        <w:t>Professional Engineer</w:t>
      </w:r>
      <w:r w:rsidRPr="00404397">
        <w:rPr>
          <w:rFonts w:eastAsiaTheme="majorEastAsia" w:cstheme="majorBidi"/>
          <w:iCs/>
          <w:color w:val="0057B8" w:themeColor="background1"/>
          <w:spacing w:val="15"/>
          <w:sz w:val="24"/>
          <w:szCs w:val="24"/>
        </w:rPr>
        <w:t>:</w:t>
      </w:r>
      <w:r>
        <w:t xml:space="preserve"> Josh </w:t>
      </w:r>
      <w:r w:rsidRPr="005E5254">
        <w:t xml:space="preserve">is an environmental and civil engineer with </w:t>
      </w:r>
      <w:r>
        <w:t>ten</w:t>
      </w:r>
      <w:r w:rsidRPr="005E5254">
        <w:t xml:space="preserve"> years of experience. </w:t>
      </w:r>
      <w:r w:rsidRPr="0099735A">
        <w:t>During this time, he has gained experience in design, permitting, project management, and construction management for a broad range of civil and environmental engineering projects.</w:t>
      </w:r>
      <w:r>
        <w:t xml:space="preserve"> His</w:t>
      </w:r>
      <w:r w:rsidRPr="0099735A">
        <w:t xml:space="preserve"> capabilities include </w:t>
      </w:r>
      <w:r w:rsidRPr="0099735A">
        <w:rPr>
          <w:snapToGrid w:val="0"/>
          <w:color w:val="000000"/>
        </w:rPr>
        <w:t>solid waste facility design</w:t>
      </w:r>
      <w:r>
        <w:rPr>
          <w:snapToGrid w:val="0"/>
          <w:color w:val="000000"/>
        </w:rPr>
        <w:t>,</w:t>
      </w:r>
      <w:r w:rsidRPr="0099735A">
        <w:rPr>
          <w:snapToGrid w:val="0"/>
          <w:color w:val="000000"/>
        </w:rPr>
        <w:t xml:space="preserve"> environmental remediation</w:t>
      </w:r>
      <w:r>
        <w:rPr>
          <w:snapToGrid w:val="0"/>
          <w:color w:val="000000"/>
        </w:rPr>
        <w:t>,</w:t>
      </w:r>
      <w:r w:rsidRPr="0099735A">
        <w:rPr>
          <w:snapToGrid w:val="0"/>
          <w:color w:val="000000"/>
        </w:rPr>
        <w:t xml:space="preserve"> and environmental permitting.</w:t>
      </w:r>
      <w:r>
        <w:rPr>
          <w:snapToGrid w:val="0"/>
          <w:color w:val="000000"/>
        </w:rPr>
        <w:t xml:space="preserve"> </w:t>
      </w:r>
      <w:r w:rsidRPr="0099735A">
        <w:t>Th</w:t>
      </w:r>
      <w:r>
        <w:t>is</w:t>
      </w:r>
      <w:r w:rsidRPr="0099735A">
        <w:t xml:space="preserve"> exposure has given </w:t>
      </w:r>
      <w:r>
        <w:t>him</w:t>
      </w:r>
      <w:r w:rsidRPr="0099735A">
        <w:t xml:space="preserve"> </w:t>
      </w:r>
      <w:r>
        <w:t>the</w:t>
      </w:r>
      <w:r w:rsidRPr="0099735A">
        <w:t xml:space="preserve"> knowledge for completing complex multi-discipline designs.</w:t>
      </w:r>
    </w:p>
    <w:p w14:paraId="7852B801" w14:textId="77777777" w:rsidR="004B1939" w:rsidRDefault="004B1939" w:rsidP="004B1939">
      <w:pPr>
        <w:rPr>
          <w:szCs w:val="20"/>
        </w:rPr>
      </w:pPr>
      <w:r w:rsidRPr="00404397">
        <w:rPr>
          <w:rFonts w:eastAsiaTheme="majorEastAsia" w:cstheme="majorBidi"/>
          <w:iCs/>
          <w:color w:val="0057B8" w:themeColor="background1"/>
          <w:spacing w:val="15"/>
          <w:sz w:val="24"/>
          <w:szCs w:val="24"/>
        </w:rPr>
        <w:t>James Tyree, PE</w:t>
      </w:r>
      <w:r>
        <w:rPr>
          <w:rFonts w:eastAsiaTheme="majorEastAsia" w:cstheme="majorBidi"/>
          <w:iCs/>
          <w:color w:val="0057B8" w:themeColor="background1"/>
          <w:spacing w:val="15"/>
          <w:sz w:val="24"/>
          <w:szCs w:val="24"/>
        </w:rPr>
        <w:t xml:space="preserve"> </w:t>
      </w:r>
      <w:r w:rsidRPr="00404397">
        <w:rPr>
          <w:rStyle w:val="ResumeProjectClientNameChar"/>
        </w:rPr>
        <w:t xml:space="preserve">| </w:t>
      </w:r>
      <w:r>
        <w:rPr>
          <w:rStyle w:val="ResumeProjectClientNameChar"/>
        </w:rPr>
        <w:t>Professional Engineer</w:t>
      </w:r>
      <w:r w:rsidRPr="00404397">
        <w:rPr>
          <w:rFonts w:eastAsiaTheme="majorEastAsia" w:cstheme="majorBidi"/>
          <w:iCs/>
          <w:color w:val="0057B8" w:themeColor="background1"/>
          <w:spacing w:val="15"/>
          <w:sz w:val="24"/>
          <w:szCs w:val="24"/>
        </w:rPr>
        <w:t>:</w:t>
      </w:r>
      <w:r w:rsidRPr="00D55E6B">
        <w:rPr>
          <w:color w:val="0057B8"/>
          <w:szCs w:val="20"/>
        </w:rPr>
        <w:t xml:space="preserve"> </w:t>
      </w:r>
      <w:r w:rsidRPr="00730F47">
        <w:rPr>
          <w:szCs w:val="20"/>
        </w:rPr>
        <w:t xml:space="preserve">James is an environmental engineer with over </w:t>
      </w:r>
      <w:r>
        <w:rPr>
          <w:szCs w:val="20"/>
        </w:rPr>
        <w:t xml:space="preserve">seven </w:t>
      </w:r>
      <w:r w:rsidRPr="00730F47">
        <w:rPr>
          <w:szCs w:val="20"/>
        </w:rPr>
        <w:t>years of</w:t>
      </w:r>
      <w:r>
        <w:rPr>
          <w:szCs w:val="20"/>
        </w:rPr>
        <w:t xml:space="preserve"> </w:t>
      </w:r>
      <w:r w:rsidRPr="00730F47">
        <w:rPr>
          <w:szCs w:val="20"/>
        </w:rPr>
        <w:t>env</w:t>
      </w:r>
      <w:r>
        <w:rPr>
          <w:szCs w:val="20"/>
        </w:rPr>
        <w:t>ironmental consulting</w:t>
      </w:r>
      <w:r w:rsidRPr="00730F47">
        <w:rPr>
          <w:szCs w:val="20"/>
        </w:rPr>
        <w:t>. He has experience</w:t>
      </w:r>
      <w:r>
        <w:rPr>
          <w:szCs w:val="20"/>
        </w:rPr>
        <w:t xml:space="preserve"> </w:t>
      </w:r>
      <w:r w:rsidRPr="00730F47">
        <w:rPr>
          <w:szCs w:val="20"/>
        </w:rPr>
        <w:t xml:space="preserve">working on various aspects of </w:t>
      </w:r>
      <w:r>
        <w:rPr>
          <w:szCs w:val="20"/>
        </w:rPr>
        <w:t xml:space="preserve">contaminant fate and transport modelling, </w:t>
      </w:r>
      <w:r w:rsidRPr="00730F47">
        <w:rPr>
          <w:szCs w:val="20"/>
        </w:rPr>
        <w:t>landfill gas</w:t>
      </w:r>
      <w:r>
        <w:rPr>
          <w:szCs w:val="20"/>
        </w:rPr>
        <w:t xml:space="preserve"> </w:t>
      </w:r>
      <w:r w:rsidRPr="00730F47">
        <w:rPr>
          <w:szCs w:val="20"/>
        </w:rPr>
        <w:t>monitoring well construction, CERCLA and RCRA decision</w:t>
      </w:r>
      <w:r>
        <w:rPr>
          <w:szCs w:val="20"/>
        </w:rPr>
        <w:t xml:space="preserve"> </w:t>
      </w:r>
      <w:r w:rsidRPr="00730F47">
        <w:rPr>
          <w:szCs w:val="20"/>
        </w:rPr>
        <w:t xml:space="preserve">documents, long-term monitoring programs, </w:t>
      </w:r>
      <w:r>
        <w:rPr>
          <w:szCs w:val="20"/>
        </w:rPr>
        <w:t xml:space="preserve">and remediation system </w:t>
      </w:r>
      <w:r w:rsidRPr="00730F47">
        <w:rPr>
          <w:szCs w:val="20"/>
        </w:rPr>
        <w:t>operations and</w:t>
      </w:r>
      <w:r>
        <w:rPr>
          <w:szCs w:val="20"/>
        </w:rPr>
        <w:t xml:space="preserve"> maintenance</w:t>
      </w:r>
      <w:r w:rsidRPr="00730F47">
        <w:rPr>
          <w:szCs w:val="20"/>
        </w:rPr>
        <w:t>. His solid</w:t>
      </w:r>
      <w:r>
        <w:rPr>
          <w:szCs w:val="20"/>
        </w:rPr>
        <w:t xml:space="preserve"> </w:t>
      </w:r>
      <w:r w:rsidRPr="00730F47">
        <w:rPr>
          <w:szCs w:val="20"/>
        </w:rPr>
        <w:t>waste project work includes waste management program</w:t>
      </w:r>
      <w:r>
        <w:rPr>
          <w:szCs w:val="20"/>
        </w:rPr>
        <w:t xml:space="preserve"> </w:t>
      </w:r>
      <w:r w:rsidRPr="00730F47">
        <w:rPr>
          <w:szCs w:val="20"/>
        </w:rPr>
        <w:t>evaluation and waste minimization guidance, landfill gas monitoring for closed municipal</w:t>
      </w:r>
      <w:r>
        <w:rPr>
          <w:szCs w:val="20"/>
        </w:rPr>
        <w:t xml:space="preserve"> </w:t>
      </w:r>
      <w:r w:rsidRPr="00730F47">
        <w:rPr>
          <w:szCs w:val="20"/>
        </w:rPr>
        <w:t>landfills, and landfill gas monitoring well construction for an</w:t>
      </w:r>
      <w:r>
        <w:rPr>
          <w:szCs w:val="20"/>
        </w:rPr>
        <w:t xml:space="preserve"> </w:t>
      </w:r>
      <w:r w:rsidRPr="00730F47">
        <w:rPr>
          <w:szCs w:val="20"/>
        </w:rPr>
        <w:t>active municipal solid waste landfill.</w:t>
      </w:r>
    </w:p>
    <w:p w14:paraId="1869F2CE" w14:textId="77777777" w:rsidR="004B1939" w:rsidRDefault="004B1939" w:rsidP="004B1939">
      <w:r w:rsidRPr="00404397">
        <w:rPr>
          <w:rFonts w:eastAsiaTheme="majorEastAsia" w:cstheme="majorBidi"/>
          <w:iCs/>
          <w:color w:val="0057B8" w:themeColor="background1"/>
          <w:spacing w:val="15"/>
          <w:sz w:val="24"/>
          <w:szCs w:val="24"/>
        </w:rPr>
        <w:t>Tonya Koller, PE</w:t>
      </w:r>
      <w:r>
        <w:rPr>
          <w:rFonts w:eastAsiaTheme="majorEastAsia" w:cstheme="majorBidi"/>
          <w:iCs/>
          <w:color w:val="0057B8" w:themeColor="background1"/>
          <w:spacing w:val="15"/>
          <w:sz w:val="24"/>
          <w:szCs w:val="24"/>
        </w:rPr>
        <w:t xml:space="preserve"> </w:t>
      </w:r>
      <w:r w:rsidRPr="00404397">
        <w:rPr>
          <w:rStyle w:val="ResumeProjectClientNameChar"/>
        </w:rPr>
        <w:t xml:space="preserve">| </w:t>
      </w:r>
      <w:r>
        <w:rPr>
          <w:rStyle w:val="ResumeProjectClientNameChar"/>
        </w:rPr>
        <w:t>Professional Engineer</w:t>
      </w:r>
      <w:r w:rsidRPr="00404397">
        <w:rPr>
          <w:rFonts w:eastAsiaTheme="majorEastAsia" w:cstheme="majorBidi"/>
          <w:iCs/>
          <w:color w:val="0057B8" w:themeColor="background1"/>
          <w:spacing w:val="15"/>
          <w:sz w:val="24"/>
          <w:szCs w:val="24"/>
        </w:rPr>
        <w:t>:</w:t>
      </w:r>
      <w:r w:rsidRPr="00D55E6B">
        <w:t xml:space="preserve"> </w:t>
      </w:r>
      <w:r>
        <w:t xml:space="preserve">Tonya is a civil engineer with over seven years of consulting experience. Her </w:t>
      </w:r>
      <w:r w:rsidRPr="00E6550B">
        <w:t>work is mainly focused on providing facility siting and design, cost estimating, permitting, environmental monitoring and reporting, and construction management services for municipal solid waste landfills</w:t>
      </w:r>
      <w:r>
        <w:t>. She has experience with designing leachate recirculation systems and providing technical assistance for landfill operations. She also has completed numerous cost-of-service studies, rate fee assessments, and other financial analyses for solid waste clients.</w:t>
      </w:r>
    </w:p>
    <w:p w14:paraId="339486CD" w14:textId="77777777" w:rsidR="00A94114" w:rsidRPr="00795DE8" w:rsidRDefault="00A94114" w:rsidP="00795DE8">
      <w:pPr>
        <w:rPr>
          <w:b/>
        </w:rPr>
      </w:pPr>
      <w:r w:rsidRPr="00404397">
        <w:rPr>
          <w:rFonts w:eastAsiaTheme="majorEastAsia" w:cstheme="majorBidi"/>
          <w:iCs/>
          <w:color w:val="0057B8" w:themeColor="background1"/>
          <w:spacing w:val="15"/>
          <w:sz w:val="24"/>
          <w:szCs w:val="24"/>
        </w:rPr>
        <w:t>Veronica Roof</w:t>
      </w:r>
      <w:r w:rsidR="00D55E6B" w:rsidRPr="00404397">
        <w:rPr>
          <w:rFonts w:eastAsiaTheme="majorEastAsia" w:cstheme="majorBidi"/>
          <w:iCs/>
          <w:color w:val="0057B8" w:themeColor="background1"/>
          <w:spacing w:val="15"/>
          <w:sz w:val="24"/>
          <w:szCs w:val="24"/>
        </w:rPr>
        <w:t xml:space="preserve">, </w:t>
      </w:r>
      <w:r w:rsidR="00D55E6B" w:rsidRPr="00404397">
        <w:rPr>
          <w:rStyle w:val="ResumeProjectClientNameChar"/>
        </w:rPr>
        <w:t>JD</w:t>
      </w:r>
      <w:r w:rsidR="00404397" w:rsidRPr="00404397">
        <w:rPr>
          <w:rStyle w:val="ResumeProjectClientNameChar"/>
        </w:rPr>
        <w:t xml:space="preserve"> | </w:t>
      </w:r>
      <w:r w:rsidR="00404397">
        <w:rPr>
          <w:rStyle w:val="ResumeProjectClientNameChar"/>
        </w:rPr>
        <w:t>Economic Specialist</w:t>
      </w:r>
      <w:r w:rsidRPr="00404397">
        <w:rPr>
          <w:rStyle w:val="ResumeProjectClientNameChar"/>
        </w:rPr>
        <w:t>:</w:t>
      </w:r>
      <w:r w:rsidRPr="00795DE8">
        <w:t xml:space="preserve"> Veronica brings more than a decade of experience assisting local, regional and state governments with solid waste planning, management and resource recovery issues. In addition to working on multiple planning </w:t>
      </w:r>
      <w:r w:rsidR="00142289">
        <w:t xml:space="preserve">and recycling </w:t>
      </w:r>
      <w:r w:rsidRPr="00795DE8">
        <w:t>studies, she has developed a number o</w:t>
      </w:r>
      <w:r w:rsidR="004B1939">
        <w:t xml:space="preserve">f economic models </w:t>
      </w:r>
      <w:r w:rsidR="004B1939">
        <w:lastRenderedPageBreak/>
        <w:t xml:space="preserve">for clients. </w:t>
      </w:r>
      <w:r w:rsidRPr="00795DE8">
        <w:t>For example, she developed the Residential Source-Separated Organics Recycling (SSORT) Ca</w:t>
      </w:r>
      <w:r w:rsidR="00404397">
        <w:t>lculator and Toolkit for the U.</w:t>
      </w:r>
      <w:r w:rsidRPr="00795DE8">
        <w:t>S. EPA (on behalf of the State of Georgia).</w:t>
      </w:r>
    </w:p>
    <w:p w14:paraId="640448A0" w14:textId="51D5F19E" w:rsidR="00A94114" w:rsidRPr="00E04506" w:rsidRDefault="004B1939" w:rsidP="00214477">
      <w:pPr>
        <w:autoSpaceDE w:val="0"/>
        <w:autoSpaceDN w:val="0"/>
        <w:adjustRightInd w:val="0"/>
        <w:rPr>
          <w:rFonts w:ascii="Garamond" w:hAnsi="Garamond" w:cs="Garamond"/>
          <w:rPrChange w:id="146" w:author="LisaSkumatz" w:date="2015-08-28T22:11:00Z">
            <w:rPr>
              <w:rFonts w:ascii="Garamond" w:hAnsi="Garamond" w:cs="Garamond"/>
            </w:rPr>
          </w:rPrChange>
        </w:rPr>
      </w:pPr>
      <w:r w:rsidRPr="00A87229">
        <w:rPr>
          <w:rFonts w:eastAsiaTheme="majorEastAsia" w:cstheme="majorBidi"/>
          <w:iCs/>
          <w:color w:val="0057B8" w:themeColor="background1"/>
          <w:spacing w:val="15"/>
          <w:sz w:val="24"/>
          <w:szCs w:val="24"/>
          <w:rPrChange w:id="147" w:author="LisaSkumatz" w:date="2015-08-28T21:51:00Z">
            <w:rPr>
              <w:rFonts w:eastAsiaTheme="majorEastAsia" w:cstheme="majorBidi"/>
              <w:iCs/>
              <w:color w:val="0057B8" w:themeColor="background1"/>
              <w:spacing w:val="15"/>
              <w:sz w:val="24"/>
              <w:szCs w:val="24"/>
              <w:highlight w:val="yellow"/>
            </w:rPr>
          </w:rPrChange>
        </w:rPr>
        <w:t>Dana D’Souza*</w:t>
      </w:r>
      <w:r w:rsidRPr="00A87229">
        <w:rPr>
          <w:rStyle w:val="ResumeProjectClientNameChar"/>
          <w:rPrChange w:id="148" w:author="LisaSkumatz" w:date="2015-08-28T21:51:00Z">
            <w:rPr>
              <w:rStyle w:val="ResumeProjectClientNameChar"/>
              <w:highlight w:val="yellow"/>
            </w:rPr>
          </w:rPrChange>
        </w:rPr>
        <w:t xml:space="preserve">| Recycling </w:t>
      </w:r>
      <w:ins w:id="149" w:author="LisaSkumatz" w:date="2015-08-28T21:44:00Z">
        <w:r w:rsidR="008D7736" w:rsidRPr="00A87229">
          <w:rPr>
            <w:rStyle w:val="ResumeProjectClientNameChar"/>
            <w:rPrChange w:id="150" w:author="LisaSkumatz" w:date="2015-08-28T21:51:00Z">
              <w:rPr>
                <w:rStyle w:val="ResumeProjectClientNameChar"/>
                <w:highlight w:val="yellow"/>
              </w:rPr>
            </w:rPrChange>
          </w:rPr>
          <w:t>Analyst</w:t>
        </w:r>
      </w:ins>
      <w:del w:id="151" w:author="LisaSkumatz" w:date="2015-08-28T21:44:00Z">
        <w:r w:rsidRPr="00E04506" w:rsidDel="008D7736">
          <w:rPr>
            <w:rStyle w:val="ResumeProjectClientNameChar"/>
            <w:color w:val="auto"/>
            <w:rPrChange w:id="152" w:author="LisaSkumatz" w:date="2015-08-28T22:11:00Z">
              <w:rPr>
                <w:rStyle w:val="ResumeProjectClientNameChar"/>
                <w:highlight w:val="yellow"/>
              </w:rPr>
            </w:rPrChange>
          </w:rPr>
          <w:delText>Specialist</w:delText>
        </w:r>
      </w:del>
      <w:r w:rsidRPr="00E04506">
        <w:rPr>
          <w:rFonts w:eastAsiaTheme="majorEastAsia" w:cstheme="majorBidi"/>
          <w:iCs/>
          <w:spacing w:val="15"/>
          <w:sz w:val="24"/>
          <w:szCs w:val="24"/>
          <w:rPrChange w:id="153" w:author="LisaSkumatz" w:date="2015-08-28T22:11:00Z">
            <w:rPr>
              <w:rFonts w:eastAsiaTheme="majorEastAsia" w:cstheme="majorBidi"/>
              <w:iCs/>
              <w:color w:val="0057B8" w:themeColor="background1"/>
              <w:spacing w:val="15"/>
              <w:sz w:val="24"/>
              <w:szCs w:val="24"/>
              <w:highlight w:val="yellow"/>
            </w:rPr>
          </w:rPrChange>
        </w:rPr>
        <w:t xml:space="preserve">: </w:t>
      </w:r>
      <w:ins w:id="154" w:author="LisaSkumatz" w:date="2015-08-28T21:53:00Z">
        <w:r w:rsidR="001E1582" w:rsidRPr="00E04506">
          <w:rPr>
            <w:rFonts w:eastAsiaTheme="majorEastAsia" w:cstheme="majorBidi"/>
            <w:iCs/>
            <w:rPrChange w:id="155" w:author="LisaSkumatz" w:date="2015-08-28T22:11:00Z">
              <w:rPr>
                <w:rFonts w:eastAsiaTheme="majorEastAsia" w:cstheme="majorBidi"/>
                <w:iCs/>
                <w:color w:val="0057B8" w:themeColor="background1"/>
                <w:spacing w:val="15"/>
                <w:sz w:val="24"/>
                <w:szCs w:val="24"/>
              </w:rPr>
            </w:rPrChange>
          </w:rPr>
          <w:t xml:space="preserve">Ms. D’Souza has </w:t>
        </w:r>
        <w:r w:rsidR="00436A2E">
          <w:rPr>
            <w:rFonts w:eastAsiaTheme="majorEastAsia" w:cstheme="majorBidi"/>
            <w:iCs/>
            <w:rPrChange w:id="156" w:author="LisaSkumatz" w:date="2015-08-28T22:11:00Z">
              <w:rPr>
                <w:rFonts w:eastAsiaTheme="majorEastAsia" w:cstheme="majorBidi"/>
                <w:iCs/>
              </w:rPr>
            </w:rPrChange>
          </w:rPr>
          <w:t>8</w:t>
        </w:r>
        <w:r w:rsidR="001E1582" w:rsidRPr="00E04506">
          <w:rPr>
            <w:rFonts w:eastAsiaTheme="majorEastAsia" w:cstheme="majorBidi"/>
            <w:iCs/>
            <w:rPrChange w:id="157" w:author="LisaSkumatz" w:date="2015-08-28T22:11:00Z">
              <w:rPr>
                <w:rFonts w:eastAsiaTheme="majorEastAsia" w:cstheme="majorBidi"/>
                <w:iCs/>
                <w:color w:val="0057B8" w:themeColor="background1"/>
                <w:spacing w:val="15"/>
                <w:sz w:val="24"/>
                <w:szCs w:val="24"/>
              </w:rPr>
            </w:rPrChange>
          </w:rPr>
          <w:t xml:space="preserve"> years of experience </w:t>
        </w:r>
      </w:ins>
      <w:ins w:id="158" w:author="LisaSkumatz" w:date="2015-08-28T21:54:00Z">
        <w:r w:rsidR="001E1582" w:rsidRPr="00E04506">
          <w:rPr>
            <w:rFonts w:eastAsiaTheme="majorEastAsia" w:cstheme="majorBidi"/>
            <w:iCs/>
            <w:rPrChange w:id="159" w:author="LisaSkumatz" w:date="2015-08-28T22:11:00Z">
              <w:rPr>
                <w:rFonts w:eastAsiaTheme="majorEastAsia" w:cstheme="majorBidi"/>
                <w:iCs/>
                <w:color w:val="0057B8" w:themeColor="background1"/>
              </w:rPr>
            </w:rPrChange>
          </w:rPr>
          <w:t>analyzing solid waste management and diversion options,</w:t>
        </w:r>
      </w:ins>
      <w:ins w:id="160" w:author="LisaSkumatz" w:date="2015-08-28T21:58:00Z">
        <w:r w:rsidR="009E13A9" w:rsidRPr="00E04506">
          <w:rPr>
            <w:rFonts w:eastAsiaTheme="majorEastAsia" w:cstheme="majorBidi"/>
            <w:iCs/>
            <w:rPrChange w:id="161" w:author="LisaSkumatz" w:date="2015-08-28T22:11:00Z">
              <w:rPr>
                <w:rFonts w:eastAsiaTheme="majorEastAsia" w:cstheme="majorBidi"/>
                <w:iCs/>
                <w:color w:val="0057B8" w:themeColor="background1"/>
              </w:rPr>
            </w:rPrChange>
          </w:rPr>
          <w:t xml:space="preserve"> identifying cost and performance factors, </w:t>
        </w:r>
      </w:ins>
      <w:ins w:id="162" w:author="LisaSkumatz" w:date="2015-08-28T21:54:00Z">
        <w:r w:rsidR="001E1582" w:rsidRPr="00E04506">
          <w:rPr>
            <w:rFonts w:eastAsiaTheme="majorEastAsia" w:cstheme="majorBidi"/>
            <w:iCs/>
            <w:rPrChange w:id="163" w:author="LisaSkumatz" w:date="2015-08-28T22:11:00Z">
              <w:rPr>
                <w:rFonts w:eastAsiaTheme="majorEastAsia" w:cstheme="majorBidi"/>
                <w:iCs/>
                <w:color w:val="0057B8" w:themeColor="background1"/>
              </w:rPr>
            </w:rPrChange>
          </w:rPr>
          <w:t xml:space="preserve">and collecting information </w:t>
        </w:r>
      </w:ins>
      <w:ins w:id="164" w:author="LisaSkumatz" w:date="2015-08-28T21:55:00Z">
        <w:r w:rsidR="001E1582" w:rsidRPr="00E04506">
          <w:rPr>
            <w:rFonts w:eastAsiaTheme="majorEastAsia" w:cstheme="majorBidi"/>
            <w:iCs/>
            <w:rPrChange w:id="165" w:author="LisaSkumatz" w:date="2015-08-28T22:11:00Z">
              <w:rPr>
                <w:rFonts w:eastAsiaTheme="majorEastAsia" w:cstheme="majorBidi"/>
                <w:iCs/>
                <w:color w:val="0057B8" w:themeColor="background1"/>
              </w:rPr>
            </w:rPrChange>
          </w:rPr>
          <w:t xml:space="preserve">and case studies from communities in Colorado and across North America.  </w:t>
        </w:r>
      </w:ins>
      <w:ins w:id="166" w:author="LisaSkumatz" w:date="2015-08-28T22:42:00Z">
        <w:r w:rsidR="00AE354D">
          <w:rPr>
            <w:rFonts w:eastAsiaTheme="majorEastAsia" w:cstheme="majorBidi"/>
            <w:iCs/>
          </w:rPr>
          <w:t xml:space="preserve">Her program, policy, </w:t>
        </w:r>
      </w:ins>
      <w:ins w:id="167" w:author="LisaSkumatz" w:date="2015-08-28T22:43:00Z">
        <w:r w:rsidR="00AE354D">
          <w:rPr>
            <w:rFonts w:eastAsiaTheme="majorEastAsia" w:cstheme="majorBidi"/>
            <w:iCs/>
          </w:rPr>
          <w:t>incentive</w:t>
        </w:r>
      </w:ins>
      <w:ins w:id="168" w:author="LisaSkumatz" w:date="2015-08-28T22:42:00Z">
        <w:r w:rsidR="00AE354D">
          <w:rPr>
            <w:rFonts w:eastAsiaTheme="majorEastAsia" w:cstheme="majorBidi"/>
            <w:iCs/>
          </w:rPr>
          <w:t>,</w:t>
        </w:r>
      </w:ins>
      <w:ins w:id="169" w:author="LisaSkumatz" w:date="2015-08-28T22:43:00Z">
        <w:r w:rsidR="00AE354D">
          <w:rPr>
            <w:rFonts w:eastAsiaTheme="majorEastAsia" w:cstheme="majorBidi"/>
            <w:iCs/>
          </w:rPr>
          <w:t xml:space="preserve"> and market analysis work has been </w:t>
        </w:r>
      </w:ins>
      <w:ins w:id="170" w:author="LisaSkumatz" w:date="2015-08-28T22:33:00Z">
        <w:r w:rsidR="00436A2E">
          <w:rPr>
            <w:rFonts w:eastAsiaTheme="majorEastAsia" w:cstheme="majorBidi"/>
            <w:iCs/>
          </w:rPr>
          <w:t>conducted work for c</w:t>
        </w:r>
      </w:ins>
      <w:ins w:id="171" w:author="LisaSkumatz" w:date="2015-08-28T21:55:00Z">
        <w:r w:rsidR="001E1582" w:rsidRPr="00E04506">
          <w:rPr>
            <w:rFonts w:eastAsiaTheme="majorEastAsia" w:cstheme="majorBidi"/>
            <w:iCs/>
            <w:rPrChange w:id="172" w:author="LisaSkumatz" w:date="2015-08-28T22:11:00Z">
              <w:rPr>
                <w:rFonts w:eastAsiaTheme="majorEastAsia" w:cstheme="majorBidi"/>
                <w:iCs/>
                <w:color w:val="0057B8" w:themeColor="background1"/>
              </w:rPr>
            </w:rPrChange>
          </w:rPr>
          <w:t xml:space="preserve">lients </w:t>
        </w:r>
      </w:ins>
      <w:ins w:id="173" w:author="LisaSkumatz" w:date="2015-08-28T21:59:00Z">
        <w:r w:rsidR="009E13A9" w:rsidRPr="00E04506">
          <w:rPr>
            <w:rFonts w:eastAsiaTheme="majorEastAsia" w:cstheme="majorBidi"/>
            <w:iCs/>
            <w:rPrChange w:id="174" w:author="LisaSkumatz" w:date="2015-08-28T22:11:00Z">
              <w:rPr>
                <w:rFonts w:eastAsiaTheme="majorEastAsia" w:cstheme="majorBidi"/>
                <w:iCs/>
                <w:color w:val="0057B8" w:themeColor="background1"/>
              </w:rPr>
            </w:rPrChange>
          </w:rPr>
          <w:t>in Colorado (</w:t>
        </w:r>
      </w:ins>
      <w:ins w:id="175" w:author="LisaSkumatz" w:date="2015-08-28T21:55:00Z">
        <w:r w:rsidR="001E1582" w:rsidRPr="00E04506">
          <w:rPr>
            <w:rFonts w:eastAsiaTheme="majorEastAsia" w:cstheme="majorBidi"/>
            <w:iCs/>
            <w:rPrChange w:id="176" w:author="LisaSkumatz" w:date="2015-08-28T22:11:00Z">
              <w:rPr>
                <w:rFonts w:eastAsiaTheme="majorEastAsia" w:cstheme="majorBidi"/>
                <w:iCs/>
                <w:color w:val="0057B8" w:themeColor="background1"/>
              </w:rPr>
            </w:rPrChange>
          </w:rPr>
          <w:t>Longmont, Boulder County</w:t>
        </w:r>
      </w:ins>
      <w:ins w:id="177" w:author="LisaSkumatz" w:date="2015-08-28T21:56:00Z">
        <w:r w:rsidR="001E1582" w:rsidRPr="00E04506">
          <w:rPr>
            <w:rFonts w:eastAsiaTheme="majorEastAsia" w:cstheme="majorBidi"/>
            <w:iCs/>
            <w:rPrChange w:id="178" w:author="LisaSkumatz" w:date="2015-08-28T22:11:00Z">
              <w:rPr>
                <w:rFonts w:eastAsiaTheme="majorEastAsia" w:cstheme="majorBidi"/>
                <w:iCs/>
                <w:color w:val="0057B8" w:themeColor="background1"/>
              </w:rPr>
            </w:rPrChange>
          </w:rPr>
          <w:t xml:space="preserve">, </w:t>
        </w:r>
        <w:r w:rsidR="009E13A9" w:rsidRPr="00E04506">
          <w:rPr>
            <w:rFonts w:eastAsiaTheme="majorEastAsia" w:cstheme="majorBidi"/>
            <w:iCs/>
            <w:rPrChange w:id="179" w:author="LisaSkumatz" w:date="2015-08-28T22:11:00Z">
              <w:rPr>
                <w:rFonts w:eastAsiaTheme="majorEastAsia" w:cstheme="majorBidi"/>
                <w:iCs/>
                <w:color w:val="0057B8" w:themeColor="background1"/>
              </w:rPr>
            </w:rPrChange>
          </w:rPr>
          <w:t xml:space="preserve">Broomfield, </w:t>
        </w:r>
      </w:ins>
      <w:ins w:id="180" w:author="LisaSkumatz" w:date="2015-08-28T21:57:00Z">
        <w:r w:rsidR="009E13A9" w:rsidRPr="00E04506">
          <w:rPr>
            <w:rFonts w:eastAsiaTheme="majorEastAsia" w:cstheme="majorBidi"/>
            <w:iCs/>
            <w:rPrChange w:id="181" w:author="LisaSkumatz" w:date="2015-08-28T22:11:00Z">
              <w:rPr>
                <w:rFonts w:eastAsiaTheme="majorEastAsia" w:cstheme="majorBidi"/>
                <w:iCs/>
                <w:color w:val="0057B8" w:themeColor="background1"/>
              </w:rPr>
            </w:rPrChange>
          </w:rPr>
          <w:t xml:space="preserve">Westminster, and </w:t>
        </w:r>
      </w:ins>
      <w:ins w:id="182" w:author="LisaSkumatz" w:date="2015-08-28T21:59:00Z">
        <w:r w:rsidR="009E13A9" w:rsidRPr="00E04506">
          <w:rPr>
            <w:rFonts w:eastAsiaTheme="majorEastAsia" w:cstheme="majorBidi"/>
            <w:iCs/>
            <w:rPrChange w:id="183" w:author="LisaSkumatz" w:date="2015-08-28T22:11:00Z">
              <w:rPr>
                <w:rFonts w:eastAsiaTheme="majorEastAsia" w:cstheme="majorBidi"/>
                <w:iCs/>
                <w:color w:val="0057B8" w:themeColor="background1"/>
              </w:rPr>
            </w:rPrChange>
          </w:rPr>
          <w:t xml:space="preserve">others) </w:t>
        </w:r>
      </w:ins>
      <w:ins w:id="184" w:author="LisaSkumatz" w:date="2015-08-28T22:00:00Z">
        <w:r w:rsidR="009E13A9" w:rsidRPr="00E04506">
          <w:rPr>
            <w:rFonts w:eastAsiaTheme="majorEastAsia" w:cstheme="majorBidi"/>
            <w:iCs/>
            <w:rPrChange w:id="185" w:author="LisaSkumatz" w:date="2015-08-28T22:11:00Z">
              <w:rPr>
                <w:rFonts w:eastAsiaTheme="majorEastAsia" w:cstheme="majorBidi"/>
                <w:iCs/>
                <w:color w:val="0057B8" w:themeColor="background1"/>
              </w:rPr>
            </w:rPrChange>
          </w:rPr>
          <w:t>and elsewhere (Vancouver, Portland, Alameda, Seattle, Asheville, Mecklenburg, Chittenden, Lethbridge, State of CT</w:t>
        </w:r>
      </w:ins>
      <w:ins w:id="186" w:author="LisaSkumatz" w:date="2015-08-28T22:01:00Z">
        <w:r w:rsidR="009E13A9" w:rsidRPr="00E04506">
          <w:rPr>
            <w:rFonts w:eastAsiaTheme="majorEastAsia" w:cstheme="majorBidi"/>
            <w:iCs/>
            <w:rPrChange w:id="187" w:author="LisaSkumatz" w:date="2015-08-28T22:11:00Z">
              <w:rPr>
                <w:rFonts w:eastAsiaTheme="majorEastAsia" w:cstheme="majorBidi"/>
                <w:iCs/>
                <w:color w:val="0057B8" w:themeColor="background1"/>
              </w:rPr>
            </w:rPrChange>
          </w:rPr>
          <w:t xml:space="preserve"> and many others).  </w:t>
        </w:r>
      </w:ins>
      <w:del w:id="188" w:author="LisaSkumatz" w:date="2015-08-28T21:54:00Z">
        <w:r w:rsidRPr="00E04506" w:rsidDel="001E1582">
          <w:rPr>
            <w:rPrChange w:id="189" w:author="LisaSkumatz" w:date="2015-08-28T22:11:00Z">
              <w:rPr>
                <w:highlight w:val="yellow"/>
              </w:rPr>
            </w:rPrChange>
          </w:rPr>
          <w:delText>words…</w:delText>
        </w:r>
      </w:del>
    </w:p>
    <w:p w14:paraId="13632062" w14:textId="64998CFC" w:rsidR="001D153C" w:rsidRDefault="001D153C" w:rsidP="001D153C">
      <w:pPr>
        <w:rPr>
          <w:ins w:id="190" w:author="LisaSkumatz" w:date="2015-08-28T16:48:00Z"/>
        </w:rPr>
      </w:pPr>
      <w:r w:rsidRPr="00404397">
        <w:rPr>
          <w:rFonts w:eastAsiaTheme="majorEastAsia" w:cstheme="majorBidi"/>
          <w:iCs/>
          <w:color w:val="0057B8" w:themeColor="background1"/>
          <w:spacing w:val="15"/>
          <w:sz w:val="24"/>
          <w:szCs w:val="24"/>
        </w:rPr>
        <w:t>Ed Boisson</w:t>
      </w:r>
      <w:r w:rsidR="004B1939">
        <w:rPr>
          <w:rFonts w:eastAsiaTheme="majorEastAsia" w:cstheme="majorBidi"/>
          <w:iCs/>
          <w:color w:val="0057B8" w:themeColor="background1"/>
          <w:spacing w:val="15"/>
          <w:sz w:val="24"/>
          <w:szCs w:val="24"/>
        </w:rPr>
        <w:t>*</w:t>
      </w:r>
      <w:r w:rsidR="004B1939" w:rsidRPr="00404397">
        <w:rPr>
          <w:rStyle w:val="ResumeProjectClientNameChar"/>
        </w:rPr>
        <w:t xml:space="preserve">| </w:t>
      </w:r>
      <w:r w:rsidR="004B1939">
        <w:rPr>
          <w:rStyle w:val="ResumeProjectClientNameChar"/>
        </w:rPr>
        <w:t>Recycling Specialist</w:t>
      </w:r>
      <w:r w:rsidRPr="00404397">
        <w:rPr>
          <w:rFonts w:eastAsiaTheme="majorEastAsia" w:cstheme="majorBidi"/>
          <w:iCs/>
          <w:color w:val="0057B8" w:themeColor="background1"/>
          <w:spacing w:val="15"/>
          <w:sz w:val="24"/>
          <w:szCs w:val="24"/>
        </w:rPr>
        <w:t>:</w:t>
      </w:r>
      <w:r w:rsidR="004B1939">
        <w:rPr>
          <w:rFonts w:eastAsiaTheme="majorEastAsia" w:cstheme="majorBidi"/>
          <w:iCs/>
          <w:color w:val="0057B8" w:themeColor="background1"/>
          <w:spacing w:val="15"/>
          <w:sz w:val="24"/>
          <w:szCs w:val="24"/>
        </w:rPr>
        <w:t xml:space="preserve"> </w:t>
      </w:r>
      <w:r w:rsidRPr="00795DE8">
        <w:t xml:space="preserve">Ed Boisson has 25 years of experience providing multi-disciplinary services to government, private and non-profit organizations, focused on recycling industry development. He has assisted local and state agencies across the country in evaluating recycling alternatives and implementing recycling market development </w:t>
      </w:r>
      <w:r w:rsidR="006A15C1">
        <w:t>i</w:t>
      </w:r>
      <w:r w:rsidRPr="00795DE8">
        <w:t xml:space="preserve">nitiatives, including statewide projects for the states of California, Pennsylvania, Texas and Connecticut.   </w:t>
      </w:r>
    </w:p>
    <w:p w14:paraId="4C87C3AB" w14:textId="49B8F8E1" w:rsidR="008E4748" w:rsidRPr="00E04506" w:rsidRDefault="008D7736" w:rsidP="00397C92">
      <w:pPr>
        <w:autoSpaceDE w:val="0"/>
        <w:autoSpaceDN w:val="0"/>
        <w:adjustRightInd w:val="0"/>
        <w:rPr>
          <w:ins w:id="191" w:author="LisaSkumatz" w:date="2015-08-28T21:43:00Z"/>
          <w:rPrChange w:id="192" w:author="LisaSkumatz" w:date="2015-08-28T22:12:00Z">
            <w:rPr>
              <w:ins w:id="193" w:author="LisaSkumatz" w:date="2015-08-28T21:43:00Z"/>
            </w:rPr>
          </w:rPrChange>
        </w:rPr>
        <w:pPrChange w:id="194" w:author="LisaSkumatz" w:date="2015-08-28T22:28:00Z">
          <w:pPr/>
        </w:pPrChange>
      </w:pPr>
      <w:ins w:id="195" w:author="LisaSkumatz" w:date="2015-08-28T21:43:00Z">
        <w:r w:rsidRPr="00A87229">
          <w:rPr>
            <w:rFonts w:eastAsiaTheme="majorEastAsia" w:cstheme="majorBidi"/>
            <w:iCs/>
            <w:color w:val="0057B8" w:themeColor="background1"/>
            <w:spacing w:val="15"/>
            <w:sz w:val="24"/>
            <w:szCs w:val="24"/>
            <w:rPrChange w:id="196" w:author="LisaSkumatz" w:date="2015-08-28T21:51:00Z">
              <w:rPr>
                <w:rFonts w:eastAsiaTheme="majorEastAsia" w:cstheme="majorBidi"/>
                <w:iCs/>
                <w:color w:val="0057B8" w:themeColor="background1"/>
                <w:spacing w:val="15"/>
                <w:sz w:val="24"/>
                <w:szCs w:val="24"/>
                <w:highlight w:val="yellow"/>
              </w:rPr>
            </w:rPrChange>
          </w:rPr>
          <w:t>Gary Horton</w:t>
        </w:r>
      </w:ins>
      <w:ins w:id="197" w:author="LisaSkumatz" w:date="2015-08-28T16:48:00Z">
        <w:r w:rsidR="008E4748" w:rsidRPr="00A87229">
          <w:rPr>
            <w:rFonts w:eastAsiaTheme="majorEastAsia" w:cstheme="majorBidi"/>
            <w:iCs/>
            <w:color w:val="0057B8" w:themeColor="background1"/>
            <w:spacing w:val="15"/>
            <w:sz w:val="24"/>
            <w:szCs w:val="24"/>
            <w:rPrChange w:id="198" w:author="LisaSkumatz" w:date="2015-08-28T21:51:00Z">
              <w:rPr>
                <w:rFonts w:eastAsiaTheme="majorEastAsia" w:cstheme="majorBidi"/>
                <w:iCs/>
                <w:color w:val="0057B8" w:themeColor="background1"/>
                <w:spacing w:val="15"/>
                <w:sz w:val="24"/>
                <w:szCs w:val="24"/>
                <w:highlight w:val="yellow"/>
              </w:rPr>
            </w:rPrChange>
          </w:rPr>
          <w:t>*</w:t>
        </w:r>
        <w:r w:rsidR="008E4748" w:rsidRPr="00A87229">
          <w:rPr>
            <w:rStyle w:val="ResumeProjectClientNameChar"/>
            <w:rPrChange w:id="199" w:author="LisaSkumatz" w:date="2015-08-28T21:51:00Z">
              <w:rPr>
                <w:rStyle w:val="ResumeProjectClientNameChar"/>
                <w:highlight w:val="yellow"/>
              </w:rPr>
            </w:rPrChange>
          </w:rPr>
          <w:t>| Recycling Specialist</w:t>
        </w:r>
        <w:r w:rsidR="008E4748" w:rsidRPr="00A87229">
          <w:rPr>
            <w:rFonts w:eastAsiaTheme="majorEastAsia" w:cstheme="majorBidi"/>
            <w:iCs/>
            <w:color w:val="0057B8" w:themeColor="background1"/>
            <w:spacing w:val="15"/>
            <w:sz w:val="24"/>
            <w:szCs w:val="24"/>
            <w:rPrChange w:id="200" w:author="LisaSkumatz" w:date="2015-08-28T21:51:00Z">
              <w:rPr>
                <w:rFonts w:eastAsiaTheme="majorEastAsia" w:cstheme="majorBidi"/>
                <w:iCs/>
                <w:color w:val="0057B8" w:themeColor="background1"/>
                <w:spacing w:val="15"/>
                <w:sz w:val="24"/>
                <w:szCs w:val="24"/>
                <w:highlight w:val="yellow"/>
              </w:rPr>
            </w:rPrChange>
          </w:rPr>
          <w:t>:</w:t>
        </w:r>
        <w:r w:rsidR="008E4748" w:rsidRPr="00E04506">
          <w:rPr>
            <w:rFonts w:eastAsiaTheme="majorEastAsia" w:cstheme="majorBidi"/>
            <w:iCs/>
            <w:rPrChange w:id="201" w:author="LisaSkumatz" w:date="2015-08-28T22:12:00Z">
              <w:rPr>
                <w:rFonts w:eastAsiaTheme="majorEastAsia" w:cstheme="majorBidi"/>
                <w:iCs/>
                <w:color w:val="0057B8" w:themeColor="background1"/>
                <w:spacing w:val="15"/>
                <w:sz w:val="24"/>
                <w:szCs w:val="24"/>
                <w:highlight w:val="yellow"/>
              </w:rPr>
            </w:rPrChange>
          </w:rPr>
          <w:t xml:space="preserve"> </w:t>
        </w:r>
      </w:ins>
      <w:ins w:id="202" w:author="LisaSkumatz" w:date="2015-08-28T22:09:00Z">
        <w:r w:rsidR="00E04506" w:rsidRPr="00E04506">
          <w:rPr>
            <w:rFonts w:eastAsiaTheme="majorEastAsia" w:cstheme="majorBidi"/>
            <w:iCs/>
            <w:rPrChange w:id="203" w:author="LisaSkumatz" w:date="2015-08-28T22:12:00Z">
              <w:rPr>
                <w:rFonts w:eastAsiaTheme="majorEastAsia" w:cstheme="majorBidi"/>
                <w:iCs/>
                <w:color w:val="0057B8" w:themeColor="background1"/>
                <w:spacing w:val="15"/>
                <w:sz w:val="24"/>
                <w:szCs w:val="24"/>
              </w:rPr>
            </w:rPrChange>
          </w:rPr>
          <w:t>Mr. Horton</w:t>
        </w:r>
        <w:r w:rsidR="00E04506">
          <w:rPr>
            <w:rFonts w:eastAsiaTheme="majorEastAsia" w:cstheme="majorBidi"/>
            <w:iCs/>
            <w:rPrChange w:id="204" w:author="LisaSkumatz" w:date="2015-08-28T22:12:00Z">
              <w:rPr>
                <w:rFonts w:eastAsiaTheme="majorEastAsia" w:cstheme="majorBidi"/>
                <w:iCs/>
              </w:rPr>
            </w:rPrChange>
          </w:rPr>
          <w:t xml:space="preserve">, an associated </w:t>
        </w:r>
      </w:ins>
      <w:ins w:id="205" w:author="LisaSkumatz" w:date="2015-08-28T22:14:00Z">
        <w:r w:rsidR="00E04506">
          <w:rPr>
            <w:rFonts w:eastAsiaTheme="majorEastAsia" w:cstheme="majorBidi"/>
            <w:iCs/>
          </w:rPr>
          <w:t>consultant</w:t>
        </w:r>
      </w:ins>
      <w:ins w:id="206" w:author="LisaSkumatz" w:date="2015-08-28T22:09:00Z">
        <w:r w:rsidR="00E04506">
          <w:rPr>
            <w:rFonts w:eastAsiaTheme="majorEastAsia" w:cstheme="majorBidi"/>
            <w:iCs/>
            <w:rPrChange w:id="207" w:author="LisaSkumatz" w:date="2015-08-28T22:12:00Z">
              <w:rPr>
                <w:rFonts w:eastAsiaTheme="majorEastAsia" w:cstheme="majorBidi"/>
                <w:iCs/>
              </w:rPr>
            </w:rPrChange>
          </w:rPr>
          <w:t xml:space="preserve"> </w:t>
        </w:r>
      </w:ins>
      <w:ins w:id="208" w:author="LisaSkumatz" w:date="2015-08-28T22:14:00Z">
        <w:r w:rsidR="00E04506">
          <w:rPr>
            <w:rFonts w:eastAsiaTheme="majorEastAsia" w:cstheme="majorBidi"/>
            <w:iCs/>
          </w:rPr>
          <w:t xml:space="preserve">with SERA, </w:t>
        </w:r>
      </w:ins>
      <w:ins w:id="209" w:author="LisaSkumatz" w:date="2015-08-28T22:23:00Z">
        <w:r w:rsidR="00397C92">
          <w:rPr>
            <w:rFonts w:eastAsiaTheme="majorEastAsia" w:cstheme="majorBidi"/>
            <w:iCs/>
          </w:rPr>
          <w:t xml:space="preserve">a seasoned solid waste professionals with </w:t>
        </w:r>
      </w:ins>
      <w:ins w:id="210" w:author="LisaSkumatz" w:date="2015-08-28T22:09:00Z">
        <w:r w:rsidR="00E04506" w:rsidRPr="00E04506">
          <w:rPr>
            <w:rFonts w:eastAsiaTheme="majorEastAsia" w:cstheme="majorBidi"/>
            <w:iCs/>
            <w:rPrChange w:id="211" w:author="LisaSkumatz" w:date="2015-08-28T22:12:00Z">
              <w:rPr>
                <w:rFonts w:eastAsiaTheme="majorEastAsia" w:cstheme="majorBidi"/>
                <w:iCs/>
                <w:color w:val="0057B8" w:themeColor="background1"/>
                <w:spacing w:val="15"/>
                <w:sz w:val="24"/>
                <w:szCs w:val="24"/>
              </w:rPr>
            </w:rPrChange>
          </w:rPr>
          <w:t>3</w:t>
        </w:r>
      </w:ins>
      <w:ins w:id="212" w:author="LisaSkumatz" w:date="2015-08-28T22:10:00Z">
        <w:r w:rsidR="00E04506" w:rsidRPr="00E04506">
          <w:rPr>
            <w:rFonts w:eastAsiaTheme="majorEastAsia" w:cstheme="majorBidi"/>
            <w:iCs/>
            <w:rPrChange w:id="213" w:author="LisaSkumatz" w:date="2015-08-28T22:12:00Z">
              <w:rPr>
                <w:rFonts w:eastAsiaTheme="majorEastAsia" w:cstheme="majorBidi"/>
                <w:iCs/>
                <w:color w:val="0057B8" w:themeColor="background1"/>
                <w:spacing w:val="15"/>
                <w:sz w:val="24"/>
                <w:szCs w:val="24"/>
              </w:rPr>
            </w:rPrChange>
          </w:rPr>
          <w:t>4 years of experience</w:t>
        </w:r>
      </w:ins>
      <w:ins w:id="214" w:author="LisaSkumatz" w:date="2015-08-28T22:23:00Z">
        <w:r w:rsidR="00397C92">
          <w:rPr>
            <w:rFonts w:eastAsiaTheme="majorEastAsia" w:cstheme="majorBidi"/>
            <w:iCs/>
          </w:rPr>
          <w:t xml:space="preserve"> working for a leading Colorado waste hauler</w:t>
        </w:r>
      </w:ins>
      <w:ins w:id="215" w:author="LisaSkumatz" w:date="2015-08-28T22:13:00Z">
        <w:r w:rsidR="00E04506">
          <w:rPr>
            <w:rFonts w:eastAsiaTheme="majorEastAsia" w:cstheme="majorBidi"/>
            <w:iCs/>
          </w:rPr>
          <w:t xml:space="preserve"> </w:t>
        </w:r>
      </w:ins>
      <w:ins w:id="216" w:author="LisaSkumatz" w:date="2015-08-28T22:24:00Z">
        <w:r w:rsidR="00397C92">
          <w:rPr>
            <w:rFonts w:eastAsiaTheme="majorEastAsia" w:cstheme="majorBidi"/>
            <w:iCs/>
          </w:rPr>
          <w:t xml:space="preserve">providing residential and commercial garbage and diversion services.  He managed </w:t>
        </w:r>
      </w:ins>
      <w:ins w:id="217" w:author="LisaSkumatz" w:date="2015-08-28T22:25:00Z">
        <w:r w:rsidR="00397C92">
          <w:rPr>
            <w:rFonts w:eastAsiaTheme="majorEastAsia" w:cstheme="majorBidi"/>
            <w:iCs/>
          </w:rPr>
          <w:t>introduction</w:t>
        </w:r>
      </w:ins>
      <w:ins w:id="218" w:author="LisaSkumatz" w:date="2015-08-28T22:24:00Z">
        <w:r w:rsidR="00397C92">
          <w:rPr>
            <w:rFonts w:eastAsiaTheme="majorEastAsia" w:cstheme="majorBidi"/>
            <w:iCs/>
          </w:rPr>
          <w:t xml:space="preserve"> </w:t>
        </w:r>
      </w:ins>
      <w:ins w:id="219" w:author="LisaSkumatz" w:date="2015-08-28T22:25:00Z">
        <w:r w:rsidR="00397C92">
          <w:rPr>
            <w:rFonts w:eastAsiaTheme="majorEastAsia" w:cstheme="majorBidi"/>
            <w:iCs/>
          </w:rPr>
          <w:t xml:space="preserve">of innovative programs, transition to a CNG fleet, and has overseen operation of landfills, </w:t>
        </w:r>
      </w:ins>
      <w:ins w:id="220" w:author="LisaSkumatz" w:date="2015-08-28T22:26:00Z">
        <w:r w:rsidR="00397C92">
          <w:rPr>
            <w:rFonts w:eastAsiaTheme="majorEastAsia" w:cstheme="majorBidi"/>
            <w:iCs/>
          </w:rPr>
          <w:t>processing</w:t>
        </w:r>
      </w:ins>
      <w:ins w:id="221" w:author="LisaSkumatz" w:date="2015-08-28T22:25:00Z">
        <w:r w:rsidR="00397C92">
          <w:rPr>
            <w:rFonts w:eastAsiaTheme="majorEastAsia" w:cstheme="majorBidi"/>
            <w:iCs/>
          </w:rPr>
          <w:t xml:space="preserve"> </w:t>
        </w:r>
      </w:ins>
      <w:ins w:id="222" w:author="LisaSkumatz" w:date="2015-08-28T22:26:00Z">
        <w:r w:rsidR="00397C92">
          <w:rPr>
            <w:rFonts w:eastAsiaTheme="majorEastAsia" w:cstheme="majorBidi"/>
            <w:iCs/>
          </w:rPr>
          <w:t>of commercial recyclables, processing of residential and commercial compost.  His expertise in performance statistics and “costing” is</w:t>
        </w:r>
      </w:ins>
      <w:ins w:id="223" w:author="LisaSkumatz" w:date="2015-08-28T22:27:00Z">
        <w:r w:rsidR="00397C92">
          <w:rPr>
            <w:rFonts w:eastAsiaTheme="majorEastAsia" w:cstheme="majorBidi"/>
            <w:iCs/>
          </w:rPr>
          <w:t xml:space="preserve"> exceptional, </w:t>
        </w:r>
      </w:ins>
      <w:ins w:id="224" w:author="LisaSkumatz" w:date="2015-08-28T22:29:00Z">
        <w:r w:rsidR="00436A2E">
          <w:rPr>
            <w:rFonts w:eastAsiaTheme="majorEastAsia" w:cstheme="majorBidi"/>
            <w:iCs/>
          </w:rPr>
          <w:t xml:space="preserve">understands program design and delivery with a Colorado context, and </w:t>
        </w:r>
      </w:ins>
      <w:ins w:id="225" w:author="LisaSkumatz" w:date="2015-08-28T22:27:00Z">
        <w:r w:rsidR="00397C92">
          <w:rPr>
            <w:rFonts w:eastAsiaTheme="majorEastAsia" w:cstheme="majorBidi"/>
            <w:iCs/>
          </w:rPr>
          <w:t xml:space="preserve">he has worked with SERA staff on projects in Boulder, Boulder County, Lethbridge, Asheville, and others. </w:t>
        </w:r>
      </w:ins>
    </w:p>
    <w:p w14:paraId="1ED61E63" w14:textId="2056AE6F" w:rsidR="008D7736" w:rsidRPr="006D2D96" w:rsidRDefault="008D7736" w:rsidP="008D7736">
      <w:pPr>
        <w:autoSpaceDE w:val="0"/>
        <w:autoSpaceDN w:val="0"/>
        <w:adjustRightInd w:val="0"/>
        <w:rPr>
          <w:ins w:id="226" w:author="LisaSkumatz" w:date="2015-08-28T21:44:00Z"/>
          <w:rFonts w:ascii="Garamond" w:hAnsi="Garamond" w:cs="Garamond"/>
        </w:rPr>
      </w:pPr>
      <w:ins w:id="227" w:author="LisaSkumatz" w:date="2015-08-28T21:44:00Z">
        <w:r w:rsidRPr="00A87229">
          <w:rPr>
            <w:rFonts w:eastAsiaTheme="majorEastAsia" w:cstheme="majorBidi"/>
            <w:iCs/>
            <w:color w:val="0057B8" w:themeColor="background1"/>
            <w:spacing w:val="15"/>
            <w:sz w:val="24"/>
            <w:szCs w:val="24"/>
            <w:rPrChange w:id="228" w:author="LisaSkumatz" w:date="2015-08-28T21:51:00Z">
              <w:rPr>
                <w:rFonts w:eastAsiaTheme="majorEastAsia" w:cstheme="majorBidi"/>
                <w:iCs/>
                <w:color w:val="0057B8" w:themeColor="background1"/>
                <w:spacing w:val="15"/>
                <w:sz w:val="24"/>
                <w:szCs w:val="24"/>
                <w:highlight w:val="yellow"/>
              </w:rPr>
            </w:rPrChange>
          </w:rPr>
          <w:t>Dawn BeMent</w:t>
        </w:r>
        <w:r w:rsidRPr="00A87229">
          <w:rPr>
            <w:rFonts w:eastAsiaTheme="majorEastAsia" w:cstheme="majorBidi"/>
            <w:iCs/>
            <w:color w:val="0057B8" w:themeColor="background1"/>
            <w:spacing w:val="15"/>
            <w:sz w:val="24"/>
            <w:szCs w:val="24"/>
            <w:rPrChange w:id="229" w:author="LisaSkumatz" w:date="2015-08-28T21:51:00Z">
              <w:rPr>
                <w:rFonts w:eastAsiaTheme="majorEastAsia" w:cstheme="majorBidi"/>
                <w:iCs/>
                <w:color w:val="0057B8" w:themeColor="background1"/>
                <w:spacing w:val="15"/>
                <w:sz w:val="24"/>
                <w:szCs w:val="24"/>
                <w:highlight w:val="yellow"/>
              </w:rPr>
            </w:rPrChange>
          </w:rPr>
          <w:t>*</w:t>
        </w:r>
        <w:r w:rsidRPr="00A87229">
          <w:rPr>
            <w:rStyle w:val="ResumeProjectClientNameChar"/>
            <w:rPrChange w:id="230" w:author="LisaSkumatz" w:date="2015-08-28T21:51:00Z">
              <w:rPr>
                <w:rStyle w:val="ResumeProjectClientNameChar"/>
                <w:highlight w:val="yellow"/>
              </w:rPr>
            </w:rPrChange>
          </w:rPr>
          <w:t xml:space="preserve">| Recycling </w:t>
        </w:r>
        <w:r w:rsidRPr="00A87229">
          <w:rPr>
            <w:rStyle w:val="ResumeProjectClientNameChar"/>
            <w:rPrChange w:id="231" w:author="LisaSkumatz" w:date="2015-08-28T21:51:00Z">
              <w:rPr>
                <w:rStyle w:val="ResumeProjectClientNameChar"/>
                <w:highlight w:val="yellow"/>
              </w:rPr>
            </w:rPrChange>
          </w:rPr>
          <w:t>Analys</w:t>
        </w:r>
      </w:ins>
      <w:ins w:id="232" w:author="LisaSkumatz" w:date="2015-08-28T22:01:00Z">
        <w:r w:rsidR="00E80269">
          <w:rPr>
            <w:rStyle w:val="ResumeProjectClientNameChar"/>
          </w:rPr>
          <w:t>t</w:t>
        </w:r>
      </w:ins>
      <w:ins w:id="233" w:author="LisaSkumatz" w:date="2015-08-28T21:44:00Z">
        <w:r w:rsidRPr="00A87229">
          <w:rPr>
            <w:rFonts w:eastAsiaTheme="majorEastAsia" w:cstheme="majorBidi"/>
            <w:iCs/>
            <w:color w:val="0057B8" w:themeColor="background1"/>
            <w:spacing w:val="15"/>
            <w:sz w:val="24"/>
            <w:szCs w:val="24"/>
            <w:rPrChange w:id="234" w:author="LisaSkumatz" w:date="2015-08-28T21:51:00Z">
              <w:rPr>
                <w:rFonts w:eastAsiaTheme="majorEastAsia" w:cstheme="majorBidi"/>
                <w:iCs/>
                <w:color w:val="0057B8" w:themeColor="background1"/>
                <w:spacing w:val="15"/>
                <w:sz w:val="24"/>
                <w:szCs w:val="24"/>
                <w:highlight w:val="yellow"/>
              </w:rPr>
            </w:rPrChange>
          </w:rPr>
          <w:t xml:space="preserve">: </w:t>
        </w:r>
      </w:ins>
      <w:ins w:id="235" w:author="LisaSkumatz" w:date="2015-08-28T22:30:00Z">
        <w:r w:rsidR="00436A2E">
          <w:t>Ms. BeMent</w:t>
        </w:r>
      </w:ins>
      <w:ins w:id="236" w:author="LisaSkumatz" w:date="2015-08-28T21:44:00Z">
        <w:r w:rsidR="00436A2E">
          <w:rPr>
            <w:rPrChange w:id="237" w:author="LisaSkumatz" w:date="2015-08-28T21:51:00Z">
              <w:rPr/>
            </w:rPrChange>
          </w:rPr>
          <w:t xml:space="preserve"> has </w:t>
        </w:r>
      </w:ins>
      <w:ins w:id="238" w:author="LisaSkumatz" w:date="2015-08-28T22:31:00Z">
        <w:r w:rsidR="00436A2E">
          <w:t>9 years of experience analyzing solid waste and diversion programs</w:t>
        </w:r>
      </w:ins>
      <w:ins w:id="239" w:author="LisaSkumatz" w:date="2015-08-28T22:35:00Z">
        <w:r w:rsidR="00436A2E">
          <w:t xml:space="preserve"> in Colorado and around the nation</w:t>
        </w:r>
      </w:ins>
      <w:ins w:id="240" w:author="LisaSkumatz" w:date="2015-08-28T22:31:00Z">
        <w:r w:rsidR="00436A2E">
          <w:t xml:space="preserve">, </w:t>
        </w:r>
      </w:ins>
      <w:ins w:id="241" w:author="LisaSkumatz" w:date="2015-08-28T22:33:00Z">
        <w:r w:rsidR="00436A2E">
          <w:t xml:space="preserve">and has </w:t>
        </w:r>
      </w:ins>
      <w:ins w:id="242" w:author="LisaSkumatz" w:date="2015-08-28T22:35:00Z">
        <w:r w:rsidR="00436A2E">
          <w:t xml:space="preserve">helped </w:t>
        </w:r>
      </w:ins>
      <w:ins w:id="243" w:author="LisaSkumatz" w:date="2015-08-28T22:34:00Z">
        <w:r w:rsidR="00436A2E">
          <w:t xml:space="preserve">developed “best practices” </w:t>
        </w:r>
      </w:ins>
      <w:ins w:id="244" w:author="LisaSkumatz" w:date="2015-08-28T22:36:00Z">
        <w:r w:rsidR="00436A2E">
          <w:t>for recycling and organics / food programs, PAYT programs,</w:t>
        </w:r>
      </w:ins>
      <w:ins w:id="245" w:author="LisaSkumatz" w:date="2015-08-28T22:38:00Z">
        <w:r w:rsidR="00436A2E">
          <w:t xml:space="preserve"> commercial initiatives, contracting for service, </w:t>
        </w:r>
      </w:ins>
      <w:ins w:id="246" w:author="LisaSkumatz" w:date="2015-08-28T22:42:00Z">
        <w:r w:rsidR="00AE354D">
          <w:t xml:space="preserve">analysis of biomass, </w:t>
        </w:r>
      </w:ins>
      <w:ins w:id="247" w:author="LisaSkumatz" w:date="2015-08-28T22:38:00Z">
        <w:r w:rsidR="00436A2E">
          <w:t xml:space="preserve">and other </w:t>
        </w:r>
      </w:ins>
      <w:ins w:id="248" w:author="LisaSkumatz" w:date="2015-08-28T22:39:00Z">
        <w:r w:rsidR="00AE354D">
          <w:t>assignments</w:t>
        </w:r>
      </w:ins>
      <w:ins w:id="249" w:author="LisaSkumatz" w:date="2015-08-28T22:36:00Z">
        <w:r w:rsidR="00436A2E">
          <w:t xml:space="preserve">.  </w:t>
        </w:r>
      </w:ins>
      <w:ins w:id="250" w:author="LisaSkumatz" w:date="2015-08-28T22:40:00Z">
        <w:r w:rsidR="00AE354D">
          <w:t xml:space="preserve">Clients include Longmont, </w:t>
        </w:r>
      </w:ins>
      <w:ins w:id="251" w:author="LisaSkumatz" w:date="2015-08-28T22:41:00Z">
        <w:r w:rsidR="00AE354D">
          <w:t xml:space="preserve">Boulder, Fort Collins, NRDC, Pitkin County, Fort Collins, </w:t>
        </w:r>
      </w:ins>
      <w:ins w:id="252" w:author="LisaSkumatz" w:date="2015-08-28T22:43:00Z">
        <w:r w:rsidR="00AE354D">
          <w:t xml:space="preserve">CDPHE, </w:t>
        </w:r>
      </w:ins>
      <w:ins w:id="253" w:author="LisaSkumatz" w:date="2015-08-28T22:40:00Z">
        <w:r w:rsidR="00AE354D">
          <w:t xml:space="preserve">Island County, </w:t>
        </w:r>
      </w:ins>
      <w:ins w:id="254" w:author="LisaSkumatz" w:date="2015-08-28T22:41:00Z">
        <w:r w:rsidR="00AE354D">
          <w:t xml:space="preserve">EPA, Alameda StopWaste, </w:t>
        </w:r>
      </w:ins>
      <w:ins w:id="255" w:author="LisaSkumatz" w:date="2015-08-28T22:43:00Z">
        <w:r w:rsidR="00AE354D">
          <w:t xml:space="preserve">Minnesota SWMCB, </w:t>
        </w:r>
      </w:ins>
      <w:ins w:id="256" w:author="LisaSkumatz" w:date="2015-08-28T22:44:00Z">
        <w:r w:rsidR="00AE354D">
          <w:t xml:space="preserve">and many others. </w:t>
        </w:r>
      </w:ins>
      <w:bookmarkStart w:id="257" w:name="_GoBack"/>
      <w:bookmarkEnd w:id="257"/>
    </w:p>
    <w:p w14:paraId="0F6A61F9" w14:textId="3179FD22" w:rsidR="008E4748" w:rsidRPr="00E04506" w:rsidRDefault="008D7736" w:rsidP="008E4748">
      <w:pPr>
        <w:autoSpaceDE w:val="0"/>
        <w:autoSpaceDN w:val="0"/>
        <w:adjustRightInd w:val="0"/>
        <w:rPr>
          <w:ins w:id="258" w:author="LisaSkumatz" w:date="2015-08-28T16:48:00Z"/>
          <w:rFonts w:ascii="Garamond" w:hAnsi="Garamond" w:cs="Garamond"/>
          <w:rPrChange w:id="259" w:author="LisaSkumatz" w:date="2015-08-28T22:12:00Z">
            <w:rPr>
              <w:ins w:id="260" w:author="LisaSkumatz" w:date="2015-08-28T16:48:00Z"/>
              <w:rFonts w:ascii="Garamond" w:hAnsi="Garamond" w:cs="Garamond"/>
            </w:rPr>
          </w:rPrChange>
        </w:rPr>
      </w:pPr>
      <w:ins w:id="261" w:author="LisaSkumatz" w:date="2015-08-28T21:43:00Z">
        <w:r w:rsidRPr="00A87229">
          <w:rPr>
            <w:rFonts w:eastAsiaTheme="majorEastAsia" w:cstheme="majorBidi"/>
            <w:iCs/>
            <w:color w:val="0057B8" w:themeColor="background1"/>
            <w:spacing w:val="15"/>
            <w:sz w:val="24"/>
            <w:szCs w:val="24"/>
            <w:rPrChange w:id="262" w:author="LisaSkumatz" w:date="2015-08-28T21:50:00Z">
              <w:rPr>
                <w:rFonts w:eastAsiaTheme="majorEastAsia" w:cstheme="majorBidi"/>
                <w:iCs/>
                <w:color w:val="0057B8" w:themeColor="background1"/>
                <w:spacing w:val="15"/>
                <w:sz w:val="24"/>
                <w:szCs w:val="24"/>
                <w:highlight w:val="yellow"/>
              </w:rPr>
            </w:rPrChange>
          </w:rPr>
          <w:t>Chris Hoofnagle</w:t>
        </w:r>
      </w:ins>
      <w:ins w:id="263" w:author="LisaSkumatz" w:date="2015-08-28T16:48:00Z">
        <w:r w:rsidR="008E4748" w:rsidRPr="00A87229">
          <w:rPr>
            <w:rFonts w:eastAsiaTheme="majorEastAsia" w:cstheme="majorBidi"/>
            <w:iCs/>
            <w:color w:val="0057B8" w:themeColor="background1"/>
            <w:spacing w:val="15"/>
            <w:sz w:val="24"/>
            <w:szCs w:val="24"/>
            <w:rPrChange w:id="264" w:author="LisaSkumatz" w:date="2015-08-28T21:50:00Z">
              <w:rPr>
                <w:rFonts w:eastAsiaTheme="majorEastAsia" w:cstheme="majorBidi"/>
                <w:iCs/>
                <w:color w:val="0057B8" w:themeColor="background1"/>
                <w:spacing w:val="15"/>
                <w:sz w:val="24"/>
                <w:szCs w:val="24"/>
                <w:highlight w:val="yellow"/>
              </w:rPr>
            </w:rPrChange>
          </w:rPr>
          <w:t>*</w:t>
        </w:r>
        <w:r w:rsidR="008E4748" w:rsidRPr="00A87229">
          <w:rPr>
            <w:rStyle w:val="ResumeProjectClientNameChar"/>
            <w:rPrChange w:id="265" w:author="LisaSkumatz" w:date="2015-08-28T21:50:00Z">
              <w:rPr>
                <w:rStyle w:val="ResumeProjectClientNameChar"/>
                <w:highlight w:val="yellow"/>
              </w:rPr>
            </w:rPrChange>
          </w:rPr>
          <w:t xml:space="preserve">| Recycling </w:t>
        </w:r>
      </w:ins>
      <w:ins w:id="266" w:author="LisaSkumatz" w:date="2015-08-28T21:45:00Z">
        <w:r w:rsidRPr="00A87229">
          <w:rPr>
            <w:rStyle w:val="ResumeProjectClientNameChar"/>
            <w:rPrChange w:id="267" w:author="LisaSkumatz" w:date="2015-08-28T21:50:00Z">
              <w:rPr>
                <w:rStyle w:val="ResumeProjectClientNameChar"/>
                <w:highlight w:val="yellow"/>
              </w:rPr>
            </w:rPrChange>
          </w:rPr>
          <w:t>Facilities Analyst</w:t>
        </w:r>
      </w:ins>
      <w:ins w:id="268" w:author="LisaSkumatz" w:date="2015-08-28T16:48:00Z">
        <w:r w:rsidR="008E4748" w:rsidRPr="00A87229">
          <w:rPr>
            <w:rFonts w:eastAsiaTheme="majorEastAsia" w:cstheme="majorBidi"/>
            <w:iCs/>
            <w:color w:val="0057B8" w:themeColor="background1"/>
            <w:rPrChange w:id="269" w:author="LisaSkumatz" w:date="2015-08-28T21:50:00Z">
              <w:rPr>
                <w:rFonts w:eastAsiaTheme="majorEastAsia" w:cstheme="majorBidi"/>
                <w:iCs/>
                <w:color w:val="0057B8" w:themeColor="background1"/>
                <w:spacing w:val="15"/>
                <w:sz w:val="24"/>
                <w:szCs w:val="24"/>
                <w:highlight w:val="yellow"/>
              </w:rPr>
            </w:rPrChange>
          </w:rPr>
          <w:t xml:space="preserve">: </w:t>
        </w:r>
      </w:ins>
      <w:ins w:id="270" w:author="LisaSkumatz" w:date="2015-08-28T21:46:00Z">
        <w:r w:rsidR="00A87229" w:rsidRPr="00E04506">
          <w:rPr>
            <w:rFonts w:eastAsiaTheme="majorEastAsia" w:cstheme="majorBidi"/>
            <w:iCs/>
            <w:rPrChange w:id="271" w:author="LisaSkumatz" w:date="2015-08-28T22:12:00Z">
              <w:rPr>
                <w:rFonts w:eastAsiaTheme="majorEastAsia" w:cstheme="majorBidi"/>
                <w:iCs/>
                <w:color w:val="0057B8" w:themeColor="background1"/>
                <w:spacing w:val="15"/>
                <w:sz w:val="24"/>
                <w:szCs w:val="24"/>
                <w:highlight w:val="yellow"/>
              </w:rPr>
            </w:rPrChange>
          </w:rPr>
          <w:t>Mr</w:t>
        </w:r>
        <w:r w:rsidR="00A87229" w:rsidRPr="00E04506">
          <w:rPr>
            <w:rFonts w:eastAsiaTheme="majorEastAsia" w:cstheme="majorBidi"/>
            <w:iCs/>
            <w:rPrChange w:id="272" w:author="LisaSkumatz" w:date="2015-08-28T22:12:00Z">
              <w:rPr>
                <w:rFonts w:eastAsiaTheme="majorEastAsia" w:cstheme="majorBidi"/>
                <w:iCs/>
                <w:color w:val="0057B8" w:themeColor="background1"/>
                <w:highlight w:val="yellow"/>
              </w:rPr>
            </w:rPrChange>
          </w:rPr>
          <w:t>. Hoofnagle</w:t>
        </w:r>
        <w:r w:rsidR="00E04506">
          <w:rPr>
            <w:rFonts w:eastAsiaTheme="majorEastAsia" w:cstheme="majorBidi"/>
            <w:iCs/>
            <w:rPrChange w:id="273" w:author="LisaSkumatz" w:date="2015-08-28T22:12:00Z">
              <w:rPr>
                <w:rFonts w:eastAsiaTheme="majorEastAsia" w:cstheme="majorBidi"/>
                <w:iCs/>
              </w:rPr>
            </w:rPrChange>
          </w:rPr>
          <w:t xml:space="preserve">, and associated </w:t>
        </w:r>
      </w:ins>
      <w:ins w:id="274" w:author="LisaSkumatz" w:date="2015-08-28T22:14:00Z">
        <w:r w:rsidR="00E04506">
          <w:rPr>
            <w:rFonts w:eastAsiaTheme="majorEastAsia" w:cstheme="majorBidi"/>
            <w:iCs/>
          </w:rPr>
          <w:t>consultant</w:t>
        </w:r>
      </w:ins>
      <w:ins w:id="275" w:author="LisaSkumatz" w:date="2015-08-28T21:46:00Z">
        <w:r w:rsidR="00E04506">
          <w:rPr>
            <w:rFonts w:eastAsiaTheme="majorEastAsia" w:cstheme="majorBidi"/>
            <w:iCs/>
            <w:rPrChange w:id="276" w:author="LisaSkumatz" w:date="2015-08-28T22:12:00Z">
              <w:rPr>
                <w:rFonts w:eastAsiaTheme="majorEastAsia" w:cstheme="majorBidi"/>
                <w:iCs/>
              </w:rPr>
            </w:rPrChange>
          </w:rPr>
          <w:t xml:space="preserve"> </w:t>
        </w:r>
      </w:ins>
      <w:ins w:id="277" w:author="LisaSkumatz" w:date="2015-08-28T22:14:00Z">
        <w:r w:rsidR="00E04506">
          <w:rPr>
            <w:rFonts w:eastAsiaTheme="majorEastAsia" w:cstheme="majorBidi"/>
            <w:iCs/>
          </w:rPr>
          <w:t xml:space="preserve">with SERA, </w:t>
        </w:r>
      </w:ins>
      <w:ins w:id="278" w:author="LisaSkumatz" w:date="2015-08-28T21:46:00Z">
        <w:r w:rsidR="00A87229" w:rsidRPr="00E04506">
          <w:rPr>
            <w:rFonts w:eastAsiaTheme="majorEastAsia" w:cstheme="majorBidi"/>
            <w:iCs/>
            <w:rPrChange w:id="279" w:author="LisaSkumatz" w:date="2015-08-28T22:12:00Z">
              <w:rPr>
                <w:rFonts w:eastAsiaTheme="majorEastAsia" w:cstheme="majorBidi"/>
                <w:iCs/>
                <w:color w:val="0057B8" w:themeColor="background1"/>
                <w:spacing w:val="15"/>
                <w:sz w:val="24"/>
                <w:szCs w:val="24"/>
                <w:highlight w:val="yellow"/>
              </w:rPr>
            </w:rPrChange>
          </w:rPr>
          <w:t>has more than a decade of experience in solid waste facility management (landfill, divers</w:t>
        </w:r>
      </w:ins>
      <w:ins w:id="280" w:author="LisaSkumatz" w:date="2015-08-28T21:52:00Z">
        <w:r w:rsidR="001E1582" w:rsidRPr="00E04506">
          <w:rPr>
            <w:rFonts w:eastAsiaTheme="majorEastAsia" w:cstheme="majorBidi"/>
            <w:iCs/>
            <w:rPrChange w:id="281" w:author="LisaSkumatz" w:date="2015-08-28T22:12:00Z">
              <w:rPr>
                <w:rFonts w:eastAsiaTheme="majorEastAsia" w:cstheme="majorBidi"/>
                <w:iCs/>
                <w:color w:val="0057B8" w:themeColor="background1"/>
              </w:rPr>
            </w:rPrChange>
          </w:rPr>
          <w:t>i</w:t>
        </w:r>
      </w:ins>
      <w:ins w:id="282" w:author="LisaSkumatz" w:date="2015-08-28T21:46:00Z">
        <w:r w:rsidR="00A87229" w:rsidRPr="00E04506">
          <w:rPr>
            <w:rFonts w:eastAsiaTheme="majorEastAsia" w:cstheme="majorBidi"/>
            <w:iCs/>
            <w:rPrChange w:id="283" w:author="LisaSkumatz" w:date="2015-08-28T22:12:00Z">
              <w:rPr>
                <w:rFonts w:eastAsiaTheme="majorEastAsia" w:cstheme="majorBidi"/>
                <w:iCs/>
                <w:color w:val="0057B8" w:themeColor="background1"/>
                <w:spacing w:val="15"/>
                <w:sz w:val="24"/>
                <w:szCs w:val="24"/>
                <w:highlight w:val="yellow"/>
              </w:rPr>
            </w:rPrChange>
          </w:rPr>
          <w:t xml:space="preserve">on, minimization, composting, etc.) with Pitkin County and has analyzed programs and facility options around the country.  He has a </w:t>
        </w:r>
      </w:ins>
      <w:ins w:id="284" w:author="LisaSkumatz" w:date="2015-08-28T21:47:00Z">
        <w:r w:rsidR="00A87229" w:rsidRPr="00E04506">
          <w:rPr>
            <w:rFonts w:eastAsiaTheme="majorEastAsia" w:cstheme="majorBidi"/>
            <w:iCs/>
            <w:rPrChange w:id="285" w:author="LisaSkumatz" w:date="2015-08-28T22:12:00Z">
              <w:rPr>
                <w:rFonts w:eastAsiaTheme="majorEastAsia" w:cstheme="majorBidi"/>
                <w:iCs/>
                <w:color w:val="0057B8" w:themeColor="background1"/>
                <w:spacing w:val="15"/>
                <w:sz w:val="24"/>
                <w:szCs w:val="24"/>
                <w:highlight w:val="yellow"/>
              </w:rPr>
            </w:rPrChange>
          </w:rPr>
          <w:t>strong reputation</w:t>
        </w:r>
      </w:ins>
      <w:ins w:id="286" w:author="LisaSkumatz" w:date="2015-08-28T21:50:00Z">
        <w:r w:rsidR="00A87229" w:rsidRPr="00E04506">
          <w:rPr>
            <w:rFonts w:eastAsiaTheme="majorEastAsia" w:cstheme="majorBidi"/>
            <w:iCs/>
            <w:rPrChange w:id="287" w:author="LisaSkumatz" w:date="2015-08-28T22:12:00Z">
              <w:rPr>
                <w:rFonts w:eastAsiaTheme="majorEastAsia" w:cstheme="majorBidi"/>
                <w:iCs/>
                <w:color w:val="0057B8" w:themeColor="background1"/>
                <w:highlight w:val="yellow"/>
              </w:rPr>
            </w:rPrChange>
          </w:rPr>
          <w:t xml:space="preserve"> and credibility</w:t>
        </w:r>
      </w:ins>
      <w:ins w:id="288" w:author="LisaSkumatz" w:date="2015-08-28T21:47:00Z">
        <w:r w:rsidR="00A87229" w:rsidRPr="00E04506">
          <w:rPr>
            <w:rFonts w:eastAsiaTheme="majorEastAsia" w:cstheme="majorBidi"/>
            <w:iCs/>
            <w:rPrChange w:id="289" w:author="LisaSkumatz" w:date="2015-08-28T22:12:00Z">
              <w:rPr>
                <w:rFonts w:eastAsiaTheme="majorEastAsia" w:cstheme="majorBidi"/>
                <w:iCs/>
                <w:color w:val="0057B8" w:themeColor="background1"/>
                <w:spacing w:val="15"/>
                <w:sz w:val="24"/>
                <w:szCs w:val="24"/>
                <w:highlight w:val="yellow"/>
              </w:rPr>
            </w:rPrChange>
          </w:rPr>
          <w:t xml:space="preserve"> in Colo</w:t>
        </w:r>
      </w:ins>
      <w:ins w:id="290" w:author="LisaSkumatz" w:date="2015-08-28T21:48:00Z">
        <w:r w:rsidR="00A87229" w:rsidRPr="00E04506">
          <w:rPr>
            <w:rFonts w:eastAsiaTheme="majorEastAsia" w:cstheme="majorBidi"/>
            <w:iCs/>
            <w:rPrChange w:id="291" w:author="LisaSkumatz" w:date="2015-08-28T22:12:00Z">
              <w:rPr>
                <w:rFonts w:eastAsiaTheme="majorEastAsia" w:cstheme="majorBidi"/>
                <w:iCs/>
                <w:color w:val="0057B8" w:themeColor="background1"/>
                <w:highlight w:val="yellow"/>
              </w:rPr>
            </w:rPrChange>
          </w:rPr>
          <w:t>r</w:t>
        </w:r>
      </w:ins>
      <w:ins w:id="292" w:author="LisaSkumatz" w:date="2015-08-28T21:47:00Z">
        <w:r w:rsidR="00A87229" w:rsidRPr="00E04506">
          <w:rPr>
            <w:rFonts w:eastAsiaTheme="majorEastAsia" w:cstheme="majorBidi"/>
            <w:iCs/>
            <w:rPrChange w:id="293" w:author="LisaSkumatz" w:date="2015-08-28T22:12:00Z">
              <w:rPr>
                <w:rFonts w:eastAsiaTheme="majorEastAsia" w:cstheme="majorBidi"/>
                <w:iCs/>
                <w:color w:val="0057B8" w:themeColor="background1"/>
                <w:spacing w:val="15"/>
                <w:sz w:val="24"/>
                <w:szCs w:val="24"/>
                <w:highlight w:val="yellow"/>
              </w:rPr>
            </w:rPrChange>
          </w:rPr>
          <w:t xml:space="preserve">ado for developing innovative </w:t>
        </w:r>
      </w:ins>
      <w:ins w:id="294" w:author="LisaSkumatz" w:date="2015-08-28T21:48:00Z">
        <w:r w:rsidR="00A87229" w:rsidRPr="00E04506">
          <w:rPr>
            <w:rFonts w:eastAsiaTheme="majorEastAsia" w:cstheme="majorBidi"/>
            <w:iCs/>
            <w:rPrChange w:id="295" w:author="LisaSkumatz" w:date="2015-08-28T22:12:00Z">
              <w:rPr>
                <w:rFonts w:eastAsiaTheme="majorEastAsia" w:cstheme="majorBidi"/>
                <w:iCs/>
                <w:color w:val="0057B8" w:themeColor="background1"/>
                <w:highlight w:val="yellow"/>
              </w:rPr>
            </w:rPrChange>
          </w:rPr>
          <w:t xml:space="preserve">solutions for </w:t>
        </w:r>
      </w:ins>
      <w:ins w:id="296" w:author="LisaSkumatz" w:date="2015-08-28T21:49:00Z">
        <w:r w:rsidR="00A87229" w:rsidRPr="00E04506">
          <w:rPr>
            <w:rFonts w:eastAsiaTheme="majorEastAsia" w:cstheme="majorBidi"/>
            <w:iCs/>
            <w:rPrChange w:id="297" w:author="LisaSkumatz" w:date="2015-08-28T22:12:00Z">
              <w:rPr>
                <w:rFonts w:eastAsiaTheme="majorEastAsia" w:cstheme="majorBidi"/>
                <w:iCs/>
                <w:color w:val="0057B8" w:themeColor="background1"/>
                <w:highlight w:val="yellow"/>
              </w:rPr>
            </w:rPrChange>
          </w:rPr>
          <w:t xml:space="preserve">maximizing bang </w:t>
        </w:r>
        <w:r w:rsidR="001E1582" w:rsidRPr="00E04506">
          <w:rPr>
            <w:rFonts w:eastAsiaTheme="majorEastAsia" w:cstheme="majorBidi"/>
            <w:iCs/>
            <w:rPrChange w:id="298" w:author="LisaSkumatz" w:date="2015-08-28T22:12:00Z">
              <w:rPr>
                <w:rFonts w:eastAsiaTheme="majorEastAsia" w:cstheme="majorBidi"/>
                <w:iCs/>
                <w:color w:val="0057B8" w:themeColor="background1"/>
              </w:rPr>
            </w:rPrChange>
          </w:rPr>
          <w:t xml:space="preserve">for the buck in local </w:t>
        </w:r>
        <w:r w:rsidR="00A87229" w:rsidRPr="00E04506">
          <w:rPr>
            <w:rFonts w:eastAsiaTheme="majorEastAsia" w:cstheme="majorBidi"/>
            <w:iCs/>
            <w:rPrChange w:id="299" w:author="LisaSkumatz" w:date="2015-08-28T22:12:00Z">
              <w:rPr>
                <w:rFonts w:eastAsiaTheme="majorEastAsia" w:cstheme="majorBidi"/>
                <w:iCs/>
                <w:color w:val="0057B8" w:themeColor="background1"/>
                <w:highlight w:val="yellow"/>
              </w:rPr>
            </w:rPrChange>
          </w:rPr>
          <w:t>programs and facilities integration</w:t>
        </w:r>
      </w:ins>
      <w:ins w:id="300" w:author="LisaSkumatz" w:date="2015-08-28T21:51:00Z">
        <w:r w:rsidR="001E1582" w:rsidRPr="00E04506">
          <w:rPr>
            <w:rFonts w:eastAsiaTheme="majorEastAsia" w:cstheme="majorBidi"/>
            <w:iCs/>
            <w:rPrChange w:id="301" w:author="LisaSkumatz" w:date="2015-08-28T22:12:00Z">
              <w:rPr>
                <w:rFonts w:eastAsiaTheme="majorEastAsia" w:cstheme="majorBidi"/>
                <w:iCs/>
                <w:color w:val="0057B8" w:themeColor="background1"/>
              </w:rPr>
            </w:rPrChange>
          </w:rPr>
          <w:t xml:space="preserve">, and suitable options in </w:t>
        </w:r>
      </w:ins>
      <w:ins w:id="302" w:author="LisaSkumatz" w:date="2015-08-28T21:52:00Z">
        <w:r w:rsidR="001E1582" w:rsidRPr="00E04506">
          <w:rPr>
            <w:rFonts w:eastAsiaTheme="majorEastAsia" w:cstheme="majorBidi"/>
            <w:iCs/>
            <w:rPrChange w:id="303" w:author="LisaSkumatz" w:date="2015-08-28T22:12:00Z">
              <w:rPr>
                <w:rFonts w:eastAsiaTheme="majorEastAsia" w:cstheme="majorBidi"/>
                <w:iCs/>
                <w:color w:val="0057B8" w:themeColor="background1"/>
              </w:rPr>
            </w:rPrChange>
          </w:rPr>
          <w:t xml:space="preserve">non-Front Range </w:t>
        </w:r>
      </w:ins>
      <w:ins w:id="304" w:author="LisaSkumatz" w:date="2015-08-28T21:51:00Z">
        <w:r w:rsidR="001E1582" w:rsidRPr="00E04506">
          <w:rPr>
            <w:rFonts w:eastAsiaTheme="majorEastAsia" w:cstheme="majorBidi"/>
            <w:iCs/>
            <w:rPrChange w:id="305" w:author="LisaSkumatz" w:date="2015-08-28T22:12:00Z">
              <w:rPr>
                <w:rFonts w:eastAsiaTheme="majorEastAsia" w:cstheme="majorBidi"/>
                <w:iCs/>
                <w:color w:val="0057B8" w:themeColor="background1"/>
              </w:rPr>
            </w:rPrChange>
          </w:rPr>
          <w:t>areas</w:t>
        </w:r>
      </w:ins>
      <w:ins w:id="306" w:author="LisaSkumatz" w:date="2015-08-28T21:49:00Z">
        <w:r w:rsidR="00A87229" w:rsidRPr="00E04506">
          <w:rPr>
            <w:rFonts w:eastAsiaTheme="majorEastAsia" w:cstheme="majorBidi"/>
            <w:iCs/>
            <w:rPrChange w:id="307" w:author="LisaSkumatz" w:date="2015-08-28T22:12:00Z">
              <w:rPr>
                <w:rFonts w:eastAsiaTheme="majorEastAsia" w:cstheme="majorBidi"/>
                <w:iCs/>
                <w:color w:val="0057B8" w:themeColor="background1"/>
                <w:highlight w:val="yellow"/>
              </w:rPr>
            </w:rPrChange>
          </w:rPr>
          <w:t>.  He will work with SERA on the re</w:t>
        </w:r>
      </w:ins>
      <w:ins w:id="308" w:author="LisaSkumatz" w:date="2015-08-28T21:52:00Z">
        <w:r w:rsidR="001E1582" w:rsidRPr="00E04506">
          <w:rPr>
            <w:rFonts w:eastAsiaTheme="majorEastAsia" w:cstheme="majorBidi"/>
            <w:iCs/>
            <w:rPrChange w:id="309" w:author="LisaSkumatz" w:date="2015-08-28T22:12:00Z">
              <w:rPr>
                <w:rFonts w:eastAsiaTheme="majorEastAsia" w:cstheme="majorBidi"/>
                <w:iCs/>
                <w:color w:val="0057B8" w:themeColor="background1"/>
              </w:rPr>
            </w:rPrChange>
          </w:rPr>
          <w:t>c</w:t>
        </w:r>
      </w:ins>
      <w:ins w:id="310" w:author="LisaSkumatz" w:date="2015-08-28T21:49:00Z">
        <w:r w:rsidR="00A87229" w:rsidRPr="00E04506">
          <w:rPr>
            <w:rFonts w:eastAsiaTheme="majorEastAsia" w:cstheme="majorBidi"/>
            <w:iCs/>
            <w:rPrChange w:id="311" w:author="LisaSkumatz" w:date="2015-08-28T22:12:00Z">
              <w:rPr>
                <w:rFonts w:eastAsiaTheme="majorEastAsia" w:cstheme="majorBidi"/>
                <w:iCs/>
                <w:color w:val="0057B8" w:themeColor="background1"/>
                <w:highlight w:val="yellow"/>
              </w:rPr>
            </w:rPrChange>
          </w:rPr>
          <w:t>yc</w:t>
        </w:r>
      </w:ins>
      <w:ins w:id="312" w:author="LisaSkumatz" w:date="2015-08-28T21:52:00Z">
        <w:r w:rsidR="001E1582" w:rsidRPr="00E04506">
          <w:rPr>
            <w:rFonts w:eastAsiaTheme="majorEastAsia" w:cstheme="majorBidi"/>
            <w:iCs/>
            <w:rPrChange w:id="313" w:author="LisaSkumatz" w:date="2015-08-28T22:12:00Z">
              <w:rPr>
                <w:rFonts w:eastAsiaTheme="majorEastAsia" w:cstheme="majorBidi"/>
                <w:iCs/>
                <w:color w:val="0057B8" w:themeColor="background1"/>
              </w:rPr>
            </w:rPrChange>
          </w:rPr>
          <w:t>l</w:t>
        </w:r>
      </w:ins>
      <w:ins w:id="314" w:author="LisaSkumatz" w:date="2015-08-28T21:49:00Z">
        <w:r w:rsidR="00A87229" w:rsidRPr="00E04506">
          <w:rPr>
            <w:rFonts w:eastAsiaTheme="majorEastAsia" w:cstheme="majorBidi"/>
            <w:iCs/>
            <w:rPrChange w:id="315" w:author="LisaSkumatz" w:date="2015-08-28T22:12:00Z">
              <w:rPr>
                <w:rFonts w:eastAsiaTheme="majorEastAsia" w:cstheme="majorBidi"/>
                <w:iCs/>
                <w:color w:val="0057B8" w:themeColor="background1"/>
                <w:highlight w:val="yellow"/>
              </w:rPr>
            </w:rPrChange>
          </w:rPr>
          <w:t xml:space="preserve">ing / diversion elements, and contribute to the Appreciative Inquiry </w:t>
        </w:r>
      </w:ins>
      <w:ins w:id="316" w:author="LisaSkumatz" w:date="2015-08-28T21:50:00Z">
        <w:r w:rsidR="00A87229" w:rsidRPr="00E04506">
          <w:rPr>
            <w:rFonts w:eastAsiaTheme="majorEastAsia" w:cstheme="majorBidi"/>
            <w:iCs/>
            <w:rPrChange w:id="317" w:author="LisaSkumatz" w:date="2015-08-28T22:12:00Z">
              <w:rPr>
                <w:rFonts w:eastAsiaTheme="majorEastAsia" w:cstheme="majorBidi"/>
                <w:iCs/>
                <w:color w:val="0057B8" w:themeColor="background1"/>
                <w:highlight w:val="yellow"/>
              </w:rPr>
            </w:rPrChange>
          </w:rPr>
          <w:t>stakeholder</w:t>
        </w:r>
      </w:ins>
      <w:ins w:id="318" w:author="LisaSkumatz" w:date="2015-08-28T21:49:00Z">
        <w:r w:rsidR="00A87229" w:rsidRPr="00E04506">
          <w:rPr>
            <w:rFonts w:eastAsiaTheme="majorEastAsia" w:cstheme="majorBidi"/>
            <w:iCs/>
            <w:rPrChange w:id="319" w:author="LisaSkumatz" w:date="2015-08-28T22:12:00Z">
              <w:rPr>
                <w:rFonts w:eastAsiaTheme="majorEastAsia" w:cstheme="majorBidi"/>
                <w:iCs/>
                <w:color w:val="0057B8" w:themeColor="background1"/>
                <w:highlight w:val="yellow"/>
              </w:rPr>
            </w:rPrChange>
          </w:rPr>
          <w:t xml:space="preserve"> </w:t>
        </w:r>
      </w:ins>
      <w:ins w:id="320" w:author="LisaSkumatz" w:date="2015-08-28T21:50:00Z">
        <w:r w:rsidR="00A87229" w:rsidRPr="00E04506">
          <w:rPr>
            <w:rFonts w:eastAsiaTheme="majorEastAsia" w:cstheme="majorBidi"/>
            <w:iCs/>
            <w:rPrChange w:id="321" w:author="LisaSkumatz" w:date="2015-08-28T22:12:00Z">
              <w:rPr>
                <w:rFonts w:eastAsiaTheme="majorEastAsia" w:cstheme="majorBidi"/>
                <w:iCs/>
                <w:color w:val="0057B8" w:themeColor="background1"/>
                <w:highlight w:val="yellow"/>
              </w:rPr>
            </w:rPrChange>
          </w:rPr>
          <w:t>meeting design.</w:t>
        </w:r>
      </w:ins>
    </w:p>
    <w:p w14:paraId="33415237" w14:textId="59063EE6" w:rsidR="00E80269" w:rsidRPr="00B07468" w:rsidRDefault="00E80269" w:rsidP="00E80269">
      <w:pPr>
        <w:autoSpaceDE w:val="0"/>
        <w:autoSpaceDN w:val="0"/>
        <w:adjustRightInd w:val="0"/>
        <w:rPr>
          <w:ins w:id="322" w:author="LisaSkumatz" w:date="2015-08-28T22:02:00Z"/>
          <w:rFonts w:ascii="Garamond" w:hAnsi="Garamond" w:cs="Garamond"/>
        </w:rPr>
      </w:pPr>
      <w:ins w:id="323" w:author="LisaSkumatz" w:date="2015-08-28T22:02:00Z">
        <w:r>
          <w:rPr>
            <w:rFonts w:eastAsiaTheme="majorEastAsia" w:cstheme="majorBidi"/>
            <w:iCs/>
            <w:color w:val="0057B8" w:themeColor="background1"/>
            <w:spacing w:val="15"/>
            <w:sz w:val="24"/>
            <w:szCs w:val="24"/>
          </w:rPr>
          <w:t>Juri Freeman (</w:t>
        </w:r>
      </w:ins>
      <w:ins w:id="324" w:author="LisaSkumatz" w:date="2015-08-28T22:03:00Z">
        <w:r>
          <w:rPr>
            <w:rFonts w:eastAsiaTheme="majorEastAsia" w:cstheme="majorBidi"/>
            <w:iCs/>
            <w:color w:val="0057B8" w:themeColor="background1"/>
            <w:spacing w:val="15"/>
            <w:sz w:val="24"/>
            <w:szCs w:val="24"/>
          </w:rPr>
          <w:t>Denver)</w:t>
        </w:r>
      </w:ins>
      <w:ins w:id="325" w:author="LisaSkumatz" w:date="2015-08-28T22:02:00Z">
        <w:r>
          <w:rPr>
            <w:rFonts w:eastAsiaTheme="majorEastAsia" w:cstheme="majorBidi"/>
            <w:iCs/>
            <w:color w:val="0057B8" w:themeColor="background1"/>
            <w:spacing w:val="15"/>
            <w:sz w:val="24"/>
            <w:szCs w:val="24"/>
          </w:rPr>
          <w:t>, Susie Gordon (</w:t>
        </w:r>
      </w:ins>
      <w:ins w:id="326" w:author="LisaSkumatz" w:date="2015-08-28T22:03:00Z">
        <w:r>
          <w:rPr>
            <w:rFonts w:eastAsiaTheme="majorEastAsia" w:cstheme="majorBidi"/>
            <w:iCs/>
            <w:color w:val="0057B8" w:themeColor="background1"/>
            <w:spacing w:val="15"/>
            <w:sz w:val="24"/>
            <w:szCs w:val="24"/>
          </w:rPr>
          <w:t>Fort Collins), Deb Barton (</w:t>
        </w:r>
      </w:ins>
      <w:ins w:id="327" w:author="LisaSkumatz" w:date="2015-08-28T22:06:00Z">
        <w:r>
          <w:rPr>
            <w:rFonts w:eastAsiaTheme="majorEastAsia" w:cstheme="majorBidi"/>
            <w:iCs/>
            <w:color w:val="0057B8" w:themeColor="background1"/>
            <w:spacing w:val="15"/>
            <w:sz w:val="24"/>
            <w:szCs w:val="24"/>
          </w:rPr>
          <w:t xml:space="preserve">landfill, </w:t>
        </w:r>
      </w:ins>
      <w:ins w:id="328" w:author="LisaSkumatz" w:date="2015-08-28T22:03:00Z">
        <w:r>
          <w:rPr>
            <w:rFonts w:eastAsiaTheme="majorEastAsia" w:cstheme="majorBidi"/>
            <w:iCs/>
            <w:color w:val="0057B8" w:themeColor="background1"/>
            <w:spacing w:val="15"/>
            <w:sz w:val="24"/>
            <w:szCs w:val="24"/>
          </w:rPr>
          <w:t>rural)</w:t>
        </w:r>
      </w:ins>
      <w:ins w:id="329" w:author="LisaSkumatz" w:date="2015-08-28T22:04:00Z">
        <w:r>
          <w:rPr>
            <w:rFonts w:eastAsiaTheme="majorEastAsia" w:cstheme="majorBidi"/>
            <w:iCs/>
            <w:color w:val="0057B8" w:themeColor="background1"/>
            <w:spacing w:val="15"/>
            <w:sz w:val="24"/>
            <w:szCs w:val="24"/>
          </w:rPr>
          <w:t>, Gary Horton (hauler), Chris Hoofnagle (</w:t>
        </w:r>
      </w:ins>
      <w:ins w:id="330" w:author="LisaSkumatz" w:date="2015-08-28T22:05:00Z">
        <w:r>
          <w:rPr>
            <w:rFonts w:eastAsiaTheme="majorEastAsia" w:cstheme="majorBidi"/>
            <w:iCs/>
            <w:color w:val="0057B8" w:themeColor="background1"/>
            <w:spacing w:val="15"/>
            <w:sz w:val="24"/>
            <w:szCs w:val="24"/>
          </w:rPr>
          <w:t>Mountains, landfill</w:t>
        </w:r>
      </w:ins>
      <w:ins w:id="331" w:author="LisaSkumatz" w:date="2015-08-28T22:04:00Z">
        <w:r w:rsidRPr="00B07468">
          <w:rPr>
            <w:rFonts w:eastAsiaTheme="majorEastAsia" w:cstheme="majorBidi"/>
            <w:iCs/>
            <w:color w:val="0057B8" w:themeColor="background1"/>
            <w:rPrChange w:id="332" w:author="LisaSkumatz" w:date="2015-08-28T22:08:00Z">
              <w:rPr>
                <w:rFonts w:eastAsiaTheme="majorEastAsia" w:cstheme="majorBidi"/>
                <w:iCs/>
                <w:color w:val="0057B8" w:themeColor="background1"/>
                <w:spacing w:val="15"/>
                <w:sz w:val="24"/>
                <w:szCs w:val="24"/>
              </w:rPr>
            </w:rPrChange>
          </w:rPr>
          <w:t>)</w:t>
        </w:r>
      </w:ins>
      <w:ins w:id="333" w:author="LisaSkumatz" w:date="2015-08-28T22:12:00Z">
        <w:r w:rsidR="00E04506">
          <w:rPr>
            <w:rFonts w:eastAsiaTheme="majorEastAsia" w:cstheme="majorBidi"/>
            <w:iCs/>
            <w:color w:val="0057B8" w:themeColor="background1"/>
          </w:rPr>
          <w:t>*</w:t>
        </w:r>
      </w:ins>
      <w:ins w:id="334" w:author="LisaSkumatz" w:date="2015-08-28T22:02:00Z">
        <w:r w:rsidRPr="00B07468">
          <w:rPr>
            <w:rStyle w:val="ResumeProjectClientNameChar"/>
            <w:spacing w:val="0"/>
            <w:sz w:val="22"/>
            <w:szCs w:val="22"/>
          </w:rPr>
          <w:t>|</w:t>
        </w:r>
        <w:r w:rsidRPr="00E04506">
          <w:rPr>
            <w:rStyle w:val="ResumeProjectClientNameChar"/>
            <w:color w:val="auto"/>
            <w:spacing w:val="0"/>
            <w:sz w:val="22"/>
            <w:szCs w:val="22"/>
            <w:rPrChange w:id="335" w:author="LisaSkumatz" w:date="2015-08-28T22:12:00Z">
              <w:rPr>
                <w:rStyle w:val="ResumeProjectClientNameChar"/>
                <w:spacing w:val="0"/>
                <w:sz w:val="22"/>
                <w:szCs w:val="22"/>
              </w:rPr>
            </w:rPrChange>
          </w:rPr>
          <w:t xml:space="preserve"> </w:t>
        </w:r>
      </w:ins>
      <w:ins w:id="336" w:author="LisaSkumatz" w:date="2015-08-28T22:05:00Z">
        <w:r w:rsidRPr="00E04506">
          <w:rPr>
            <w:rStyle w:val="ResumeProjectClientNameChar"/>
            <w:color w:val="auto"/>
            <w:spacing w:val="0"/>
            <w:sz w:val="22"/>
            <w:szCs w:val="22"/>
            <w:rPrChange w:id="337" w:author="LisaSkumatz" w:date="2015-08-28T22:12:00Z">
              <w:rPr>
                <w:rStyle w:val="ResumeProjectClientNameChar"/>
                <w:spacing w:val="0"/>
                <w:sz w:val="22"/>
                <w:szCs w:val="22"/>
              </w:rPr>
            </w:rPrChange>
          </w:rPr>
          <w:t xml:space="preserve">are highly respected Colorado solid waste industry professionals who have agreed to </w:t>
        </w:r>
      </w:ins>
      <w:ins w:id="338" w:author="LisaSkumatz" w:date="2015-08-28T22:03:00Z">
        <w:r w:rsidRPr="00E04506">
          <w:rPr>
            <w:rStyle w:val="ResumeProjectClientNameChar"/>
            <w:color w:val="auto"/>
            <w:spacing w:val="0"/>
            <w:sz w:val="22"/>
            <w:szCs w:val="22"/>
            <w:rPrChange w:id="339" w:author="LisaSkumatz" w:date="2015-08-28T22:12:00Z">
              <w:rPr>
                <w:rStyle w:val="ResumeProjectClientNameChar"/>
                <w:spacing w:val="0"/>
                <w:sz w:val="22"/>
                <w:szCs w:val="22"/>
              </w:rPr>
            </w:rPrChange>
          </w:rPr>
          <w:t>assi</w:t>
        </w:r>
      </w:ins>
      <w:ins w:id="340" w:author="LisaSkumatz" w:date="2015-08-28T22:04:00Z">
        <w:r w:rsidRPr="00E04506">
          <w:rPr>
            <w:rStyle w:val="ResumeProjectClientNameChar"/>
            <w:color w:val="auto"/>
            <w:spacing w:val="0"/>
            <w:sz w:val="22"/>
            <w:szCs w:val="22"/>
            <w:rPrChange w:id="341" w:author="LisaSkumatz" w:date="2015-08-28T22:12:00Z">
              <w:rPr>
                <w:rStyle w:val="ResumeProjectClientNameChar"/>
                <w:spacing w:val="0"/>
                <w:sz w:val="22"/>
                <w:szCs w:val="22"/>
              </w:rPr>
            </w:rPrChange>
          </w:rPr>
          <w:t>s</w:t>
        </w:r>
      </w:ins>
      <w:ins w:id="342" w:author="LisaSkumatz" w:date="2015-08-28T22:03:00Z">
        <w:r w:rsidRPr="00E04506">
          <w:rPr>
            <w:rStyle w:val="ResumeProjectClientNameChar"/>
            <w:color w:val="auto"/>
            <w:spacing w:val="0"/>
            <w:sz w:val="22"/>
            <w:szCs w:val="22"/>
            <w:rPrChange w:id="343" w:author="LisaSkumatz" w:date="2015-08-28T22:12:00Z">
              <w:rPr>
                <w:rStyle w:val="ResumeProjectClientNameChar"/>
                <w:spacing w:val="0"/>
                <w:sz w:val="22"/>
                <w:szCs w:val="22"/>
              </w:rPr>
            </w:rPrChange>
          </w:rPr>
          <w:t xml:space="preserve">t SERA </w:t>
        </w:r>
      </w:ins>
      <w:ins w:id="344" w:author="LisaSkumatz" w:date="2015-08-28T22:04:00Z">
        <w:r w:rsidRPr="00E04506">
          <w:rPr>
            <w:rStyle w:val="ResumeProjectClientNameChar"/>
            <w:color w:val="auto"/>
            <w:spacing w:val="0"/>
            <w:sz w:val="22"/>
            <w:szCs w:val="22"/>
            <w:rPrChange w:id="345" w:author="LisaSkumatz" w:date="2015-08-28T22:12:00Z">
              <w:rPr>
                <w:rStyle w:val="ResumeProjectClientNameChar"/>
                <w:spacing w:val="0"/>
                <w:sz w:val="22"/>
                <w:szCs w:val="22"/>
              </w:rPr>
            </w:rPrChange>
          </w:rPr>
          <w:t>in the</w:t>
        </w:r>
      </w:ins>
      <w:ins w:id="346" w:author="LisaSkumatz" w:date="2015-08-28T22:02:00Z">
        <w:r w:rsidRPr="00E04506">
          <w:rPr>
            <w:rFonts w:eastAsiaTheme="majorEastAsia" w:cstheme="majorBidi"/>
            <w:iCs/>
            <w:rPrChange w:id="347" w:author="LisaSkumatz" w:date="2015-08-28T22:12:00Z">
              <w:rPr>
                <w:rFonts w:eastAsiaTheme="majorEastAsia" w:cstheme="majorBidi"/>
                <w:iCs/>
                <w:color w:val="0057B8" w:themeColor="background1"/>
                <w:spacing w:val="15"/>
                <w:sz w:val="24"/>
                <w:szCs w:val="24"/>
              </w:rPr>
            </w:rPrChange>
          </w:rPr>
          <w:t xml:space="preserve"> </w:t>
        </w:r>
      </w:ins>
      <w:ins w:id="348" w:author="LisaSkumatz" w:date="2015-08-28T22:04:00Z">
        <w:r w:rsidRPr="00E04506">
          <w:rPr>
            <w:rFonts w:eastAsiaTheme="majorEastAsia" w:cstheme="majorBidi"/>
            <w:iCs/>
            <w:rPrChange w:id="349" w:author="LisaSkumatz" w:date="2015-08-28T22:12:00Z">
              <w:rPr>
                <w:rFonts w:eastAsiaTheme="majorEastAsia" w:cstheme="majorBidi"/>
                <w:iCs/>
                <w:color w:val="0057B8" w:themeColor="background1"/>
                <w:spacing w:val="15"/>
                <w:sz w:val="24"/>
                <w:szCs w:val="24"/>
              </w:rPr>
            </w:rPrChange>
          </w:rPr>
          <w:t>Stakeholder meetings by</w:t>
        </w:r>
      </w:ins>
      <w:ins w:id="350" w:author="LisaSkumatz" w:date="2015-08-28T22:05:00Z">
        <w:r w:rsidRPr="00E04506">
          <w:rPr>
            <w:rFonts w:eastAsiaTheme="majorEastAsia" w:cstheme="majorBidi"/>
            <w:iCs/>
            <w:rPrChange w:id="351" w:author="LisaSkumatz" w:date="2015-08-28T22:12:00Z">
              <w:rPr>
                <w:rFonts w:eastAsiaTheme="majorEastAsia" w:cstheme="majorBidi"/>
                <w:iCs/>
                <w:color w:val="0057B8" w:themeColor="background1"/>
                <w:spacing w:val="15"/>
                <w:sz w:val="24"/>
                <w:szCs w:val="24"/>
              </w:rPr>
            </w:rPrChange>
          </w:rPr>
          <w:t xml:space="preserve"> </w:t>
        </w:r>
      </w:ins>
      <w:ins w:id="352" w:author="LisaSkumatz" w:date="2015-08-28T22:08:00Z">
        <w:r w:rsidR="00B07468" w:rsidRPr="00E04506">
          <w:rPr>
            <w:rFonts w:eastAsiaTheme="majorEastAsia" w:cstheme="majorBidi"/>
            <w:iCs/>
            <w:rPrChange w:id="353" w:author="LisaSkumatz" w:date="2015-08-28T22:12:00Z">
              <w:rPr>
                <w:rFonts w:eastAsiaTheme="majorEastAsia" w:cstheme="majorBidi"/>
                <w:iCs/>
                <w:color w:val="0057B8" w:themeColor="background1"/>
                <w:spacing w:val="15"/>
                <w:sz w:val="24"/>
                <w:szCs w:val="24"/>
              </w:rPr>
            </w:rPrChange>
          </w:rPr>
          <w:t xml:space="preserve">reviewing design and </w:t>
        </w:r>
      </w:ins>
      <w:ins w:id="354" w:author="LisaSkumatz" w:date="2015-08-28T22:06:00Z">
        <w:r w:rsidR="00B07468" w:rsidRPr="00E04506">
          <w:rPr>
            <w:rFonts w:eastAsiaTheme="majorEastAsia" w:cstheme="majorBidi"/>
            <w:iCs/>
            <w:rPrChange w:id="355" w:author="LisaSkumatz" w:date="2015-08-28T22:12:00Z">
              <w:rPr>
                <w:rFonts w:eastAsiaTheme="majorEastAsia" w:cstheme="majorBidi"/>
                <w:iCs/>
                <w:color w:val="0057B8" w:themeColor="background1"/>
                <w:spacing w:val="15"/>
                <w:sz w:val="24"/>
                <w:szCs w:val="24"/>
              </w:rPr>
            </w:rPrChange>
          </w:rPr>
          <w:t>helping invite attendees from their colleagues, which</w:t>
        </w:r>
      </w:ins>
      <w:ins w:id="356" w:author="LisaSkumatz" w:date="2015-08-28T22:07:00Z">
        <w:r w:rsidR="00B07468" w:rsidRPr="00E04506">
          <w:rPr>
            <w:rFonts w:eastAsiaTheme="majorEastAsia" w:cstheme="majorBidi"/>
            <w:iCs/>
            <w:rPrChange w:id="357" w:author="LisaSkumatz" w:date="2015-08-28T22:12:00Z">
              <w:rPr>
                <w:rFonts w:eastAsiaTheme="majorEastAsia" w:cstheme="majorBidi"/>
                <w:iCs/>
                <w:color w:val="0057B8" w:themeColor="background1"/>
                <w:spacing w:val="15"/>
                <w:sz w:val="24"/>
                <w:szCs w:val="24"/>
              </w:rPr>
            </w:rPrChange>
          </w:rPr>
          <w:t xml:space="preserve"> tends to lead to greater and more varied attendance than invitations from the State or from the consultants (an Appreciative Inquiry technique).</w:t>
        </w:r>
      </w:ins>
      <w:ins w:id="358" w:author="LisaSkumatz" w:date="2015-08-28T22:04:00Z">
        <w:r w:rsidRPr="00E04506">
          <w:rPr>
            <w:rFonts w:eastAsiaTheme="majorEastAsia" w:cstheme="majorBidi"/>
            <w:iCs/>
            <w:rPrChange w:id="359" w:author="LisaSkumatz" w:date="2015-08-28T22:12:00Z">
              <w:rPr>
                <w:rFonts w:eastAsiaTheme="majorEastAsia" w:cstheme="majorBidi"/>
                <w:iCs/>
                <w:color w:val="0057B8" w:themeColor="background1"/>
                <w:spacing w:val="15"/>
                <w:sz w:val="24"/>
                <w:szCs w:val="24"/>
              </w:rPr>
            </w:rPrChange>
          </w:rPr>
          <w:t xml:space="preserve"> </w:t>
        </w:r>
      </w:ins>
    </w:p>
    <w:p w14:paraId="7F3D41AE" w14:textId="77777777" w:rsidR="008E4748" w:rsidRPr="00795DE8" w:rsidRDefault="008E4748" w:rsidP="001D153C"/>
    <w:p w14:paraId="6C0DA133" w14:textId="77777777" w:rsidR="00C94439" w:rsidRPr="004B1939" w:rsidRDefault="004B1939" w:rsidP="004B1939">
      <w:pPr>
        <w:rPr>
          <w:rFonts w:cs="Times New Roman"/>
          <w:i/>
        </w:rPr>
      </w:pPr>
      <w:r w:rsidRPr="004B1939">
        <w:rPr>
          <w:rFonts w:cs="Times New Roman"/>
          <w:i/>
        </w:rPr>
        <w:t>*Indicates Project Team member from SERA.</w:t>
      </w:r>
    </w:p>
    <w:p w14:paraId="61EE1E6E" w14:textId="77777777" w:rsidR="00197EA0" w:rsidRDefault="00197EA0" w:rsidP="00197EA0">
      <w:pPr>
        <w:rPr>
          <w:rFonts w:cs="Times New Roman"/>
        </w:rPr>
      </w:pPr>
    </w:p>
    <w:sectPr w:rsidR="00197EA0" w:rsidSect="00C13A50">
      <w:headerReference w:type="default" r:id="rId8"/>
      <w:footerReference w:type="default" r:id="rId9"/>
      <w:footerReference w:type="first" r:id="rId10"/>
      <w:type w:val="continuous"/>
      <w:pgSz w:w="12240" w:h="15840" w:code="1"/>
      <w:pgMar w:top="720" w:right="1080" w:bottom="1440" w:left="1080" w:header="1224" w:footer="576" w:gutter="0"/>
      <w:cols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BCE97" w14:textId="77777777" w:rsidR="00EC12F1" w:rsidRDefault="00EC12F1" w:rsidP="006C33C3">
      <w:pPr>
        <w:spacing w:after="0"/>
      </w:pPr>
      <w:r>
        <w:separator/>
      </w:r>
    </w:p>
    <w:p w14:paraId="790178DA" w14:textId="77777777" w:rsidR="00EC12F1" w:rsidRDefault="00EC12F1"/>
    <w:p w14:paraId="48864918" w14:textId="77777777" w:rsidR="00EC12F1" w:rsidRDefault="00EC12F1" w:rsidP="00572F4B"/>
  </w:endnote>
  <w:endnote w:type="continuationSeparator" w:id="0">
    <w:p w14:paraId="6B061585" w14:textId="77777777" w:rsidR="00EC12F1" w:rsidRDefault="00EC12F1" w:rsidP="006C33C3">
      <w:pPr>
        <w:spacing w:after="0"/>
      </w:pPr>
      <w:r>
        <w:continuationSeparator/>
      </w:r>
    </w:p>
    <w:p w14:paraId="637475E4" w14:textId="77777777" w:rsidR="00EC12F1" w:rsidRDefault="00EC12F1"/>
    <w:p w14:paraId="05DB9F4C" w14:textId="77777777" w:rsidR="00EC12F1" w:rsidRDefault="00EC12F1" w:rsidP="00572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Gotham Condensed Bold">
    <w:altName w:val="Arial"/>
    <w:panose1 w:val="00000000000000000000"/>
    <w:charset w:val="00"/>
    <w:family w:val="modern"/>
    <w:notTrueType/>
    <w:pitch w:val="variable"/>
    <w:sig w:usb0="00000001" w:usb1="4000005B" w:usb2="00000000" w:usb3="00000000" w:csb0="0000009B" w:csb1="00000000"/>
  </w:font>
  <w:font w:name="Tahoma">
    <w:panose1 w:val="020B0604030504040204"/>
    <w:charset w:val="00"/>
    <w:family w:val="swiss"/>
    <w:pitch w:val="variable"/>
    <w:sig w:usb0="E1002EFF" w:usb1="C000605B" w:usb2="00000029" w:usb3="00000000" w:csb0="000101FF" w:csb1="00000000"/>
  </w:font>
  <w:font w:name="Gotham Medium">
    <w:panose1 w:val="00000000000000000000"/>
    <w:charset w:val="00"/>
    <w:family w:val="modern"/>
    <w:notTrueType/>
    <w:pitch w:val="variable"/>
    <w:sig w:usb0="A10000FF" w:usb1="4000005B" w:usb2="00000000" w:usb3="00000000" w:csb0="0000009B" w:csb1="00000000"/>
  </w:font>
  <w:font w:name="Gotham Book">
    <w:altName w:val="Arial"/>
    <w:panose1 w:val="00000000000000000000"/>
    <w:charset w:val="00"/>
    <w:family w:val="modern"/>
    <w:notTrueType/>
    <w:pitch w:val="variable"/>
    <w:sig w:usb0="00000001" w:usb1="4000005B" w:usb2="00000000" w:usb3="00000000" w:csb0="0000009B" w:csb1="00000000"/>
  </w:font>
  <w:font w:name="Gotham Light">
    <w:panose1 w:val="00000000000000000000"/>
    <w:charset w:val="00"/>
    <w:family w:val="modern"/>
    <w:notTrueType/>
    <w:pitch w:val="variable"/>
    <w:sig w:usb0="A10000FF" w:usb1="4000005B" w:usb2="00000000" w:usb3="00000000" w:csb0="0000009B"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Gotham Bold">
    <w:panose1 w:val="00000000000000000000"/>
    <w:charset w:val="00"/>
    <w:family w:val="modern"/>
    <w:notTrueType/>
    <w:pitch w:val="variable"/>
    <w:sig w:usb0="A10000FF" w:usb1="4000005B" w:usb2="00000000" w:usb3="00000000" w:csb0="0000009B" w:csb1="00000000"/>
  </w:font>
  <w:font w:name="MinionPro-Regular">
    <w:altName w:val="Mangal"/>
    <w:panose1 w:val="00000000000000000000"/>
    <w:charset w:val="4D"/>
    <w:family w:val="auto"/>
    <w:notTrueType/>
    <w:pitch w:val="default"/>
    <w:sig w:usb0="00000003" w:usb1="00000000" w:usb2="00000000" w:usb3="00000000" w:csb0="00000001" w:csb1="00000000"/>
  </w:font>
  <w:font w:name="Gotham-LightItalic">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otham Narrow Bold">
    <w:altName w:val="Arial"/>
    <w:panose1 w:val="00000000000000000000"/>
    <w:charset w:val="00"/>
    <w:family w:val="modern"/>
    <w:notTrueType/>
    <w:pitch w:val="variable"/>
    <w:sig w:usb0="A00000FF" w:usb1="4000004A" w:usb2="00000000" w:usb3="00000000" w:csb0="0000009B"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F328D" w14:textId="77777777" w:rsidR="00F067B4" w:rsidRPr="00F067B4" w:rsidRDefault="00F067B4" w:rsidP="00F067B4">
    <w:pPr>
      <w:pStyle w:val="Footer"/>
      <w:tabs>
        <w:tab w:val="clear" w:pos="9360"/>
        <w:tab w:val="right" w:pos="9000"/>
        <w:tab w:val="right" w:pos="9810"/>
      </w:tabs>
      <w:rPr>
        <w:rFonts w:ascii="Gotham Book" w:hAnsi="Gotham Book"/>
      </w:rPr>
    </w:pPr>
    <w:r>
      <w:rPr>
        <w:rFonts w:cs="Times New Roman"/>
        <w:noProof/>
        <w:color w:val="0057B8" w:themeColor="background1"/>
      </w:rPr>
      <w:drawing>
        <wp:anchor distT="0" distB="0" distL="114300" distR="114300" simplePos="0" relativeHeight="251663360" behindDoc="0" locked="0" layoutInCell="1" allowOverlap="1" wp14:anchorId="28611D36" wp14:editId="30AA57B1">
          <wp:simplePos x="0" y="0"/>
          <wp:positionH relativeFrom="column">
            <wp:posOffset>-66675</wp:posOffset>
          </wp:positionH>
          <wp:positionV relativeFrom="paragraph">
            <wp:posOffset>29210</wp:posOffset>
          </wp:positionV>
          <wp:extent cx="1701800" cy="255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s&amp;McDonnell_Horiz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1800" cy="255270"/>
                  </a:xfrm>
                  <a:prstGeom prst="rect">
                    <a:avLst/>
                  </a:prstGeom>
                </pic:spPr>
              </pic:pic>
            </a:graphicData>
          </a:graphic>
          <wp14:sizeRelH relativeFrom="page">
            <wp14:pctWidth>0</wp14:pctWidth>
          </wp14:sizeRelH>
          <wp14:sizeRelV relativeFrom="page">
            <wp14:pctHeight>0</wp14:pctHeight>
          </wp14:sizeRelV>
        </wp:anchor>
      </w:drawing>
    </w:r>
    <w:r w:rsidRPr="003351A5">
      <w:rPr>
        <w:rFonts w:cs="Times New Roman"/>
        <w:noProof/>
        <w:color w:val="0057B8" w:themeColor="background1"/>
      </w:rPr>
      <mc:AlternateContent>
        <mc:Choice Requires="wps">
          <w:drawing>
            <wp:anchor distT="0" distB="0" distL="114300" distR="114300" simplePos="0" relativeHeight="251662336" behindDoc="1" locked="0" layoutInCell="1" allowOverlap="1" wp14:anchorId="11F2E830" wp14:editId="2EC22679">
              <wp:simplePos x="0" y="0"/>
              <wp:positionH relativeFrom="column">
                <wp:posOffset>5652714</wp:posOffset>
              </wp:positionH>
              <wp:positionV relativeFrom="paragraph">
                <wp:posOffset>-483870</wp:posOffset>
              </wp:positionV>
              <wp:extent cx="731520" cy="731520"/>
              <wp:effectExtent l="0" t="0" r="0" b="0"/>
              <wp:wrapNone/>
              <wp:docPr id="1" name="Right Triangle 1"/>
              <wp:cNvGraphicFramePr/>
              <a:graphic xmlns:a="http://schemas.openxmlformats.org/drawingml/2006/main">
                <a:graphicData uri="http://schemas.microsoft.com/office/word/2010/wordprocessingShape">
                  <wps:wsp>
                    <wps:cNvSpPr/>
                    <wps:spPr>
                      <a:xfrm flipH="1">
                        <a:off x="0" y="0"/>
                        <a:ext cx="731520" cy="73152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08600"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445.1pt;margin-top:-38.1pt;width:57.6pt;height:57.6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" fillcolor="#0057b8 [3212]" stroked="f" strokeweight="2pt"/>
          </w:pict>
        </mc:Fallback>
      </mc:AlternateContent>
    </w:r>
    <w:r>
      <w:tab/>
    </w:r>
    <w:r>
      <w:tab/>
    </w:r>
    <w:r>
      <w:rPr>
        <w:rFonts w:ascii="Gotham Book" w:hAnsi="Gotham Book"/>
      </w:rPr>
      <w:tab/>
    </w:r>
    <w:r w:rsidRPr="008C7315">
      <w:rPr>
        <w:rFonts w:ascii="Gotham Book" w:hAnsi="Gotham Book"/>
        <w:b/>
        <w:color w:val="DFE0E1" w:themeColor="background2" w:themeTint="33"/>
      </w:rPr>
      <w:fldChar w:fldCharType="begin"/>
    </w:r>
    <w:r w:rsidRPr="008C7315">
      <w:rPr>
        <w:rFonts w:ascii="Gotham Book" w:hAnsi="Gotham Book"/>
        <w:b/>
        <w:color w:val="DFE0E1" w:themeColor="background2" w:themeTint="33"/>
      </w:rPr>
      <w:instrText xml:space="preserve"> PAGE  \* Arabic  \* MERGEFORMAT </w:instrText>
    </w:r>
    <w:r w:rsidRPr="008C7315">
      <w:rPr>
        <w:rFonts w:ascii="Gotham Book" w:hAnsi="Gotham Book"/>
        <w:b/>
        <w:color w:val="DFE0E1" w:themeColor="background2" w:themeTint="33"/>
      </w:rPr>
      <w:fldChar w:fldCharType="separate"/>
    </w:r>
    <w:r w:rsidR="00AE354D">
      <w:rPr>
        <w:rFonts w:ascii="Gotham Book" w:hAnsi="Gotham Book"/>
        <w:b/>
        <w:noProof/>
        <w:color w:val="DFE0E1" w:themeColor="background2" w:themeTint="33"/>
      </w:rPr>
      <w:t>4</w:t>
    </w:r>
    <w:r w:rsidRPr="008C7315">
      <w:rPr>
        <w:rFonts w:ascii="Gotham Book" w:hAnsi="Gotham Book"/>
        <w:b/>
        <w:color w:val="DFE0E1" w:themeColor="background2" w:themeTint="3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DB4E5" w14:textId="77777777" w:rsidR="00F067B4" w:rsidRPr="00F067B4" w:rsidRDefault="00F067B4" w:rsidP="00F067B4">
    <w:pPr>
      <w:pStyle w:val="Footer"/>
      <w:tabs>
        <w:tab w:val="clear" w:pos="9360"/>
        <w:tab w:val="right" w:pos="9000"/>
        <w:tab w:val="right" w:pos="9810"/>
      </w:tabs>
      <w:rPr>
        <w:rFonts w:ascii="Gotham Book" w:hAnsi="Gotham Book"/>
      </w:rPr>
    </w:pPr>
    <w:r>
      <w:rPr>
        <w:rFonts w:cs="Times New Roman"/>
        <w:noProof/>
        <w:color w:val="0057B8" w:themeColor="background1"/>
      </w:rPr>
      <w:drawing>
        <wp:anchor distT="0" distB="0" distL="114300" distR="114300" simplePos="0" relativeHeight="251660288" behindDoc="0" locked="0" layoutInCell="1" allowOverlap="1" wp14:anchorId="694AA9CD" wp14:editId="70610000">
          <wp:simplePos x="0" y="0"/>
          <wp:positionH relativeFrom="column">
            <wp:posOffset>-66675</wp:posOffset>
          </wp:positionH>
          <wp:positionV relativeFrom="paragraph">
            <wp:posOffset>29210</wp:posOffset>
          </wp:positionV>
          <wp:extent cx="1701800" cy="25527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s&amp;McDonnell_Horiz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01800" cy="255270"/>
                  </a:xfrm>
                  <a:prstGeom prst="rect">
                    <a:avLst/>
                  </a:prstGeom>
                </pic:spPr>
              </pic:pic>
            </a:graphicData>
          </a:graphic>
          <wp14:sizeRelH relativeFrom="page">
            <wp14:pctWidth>0</wp14:pctWidth>
          </wp14:sizeRelH>
          <wp14:sizeRelV relativeFrom="page">
            <wp14:pctHeight>0</wp14:pctHeight>
          </wp14:sizeRelV>
        </wp:anchor>
      </w:drawing>
    </w:r>
    <w:r w:rsidRPr="003351A5">
      <w:rPr>
        <w:rFonts w:cs="Times New Roman"/>
        <w:noProof/>
        <w:color w:val="0057B8" w:themeColor="background1"/>
      </w:rPr>
      <mc:AlternateContent>
        <mc:Choice Requires="wps">
          <w:drawing>
            <wp:anchor distT="0" distB="0" distL="114300" distR="114300" simplePos="0" relativeHeight="251659264" behindDoc="1" locked="0" layoutInCell="1" allowOverlap="1" wp14:anchorId="5449FABB" wp14:editId="3524C627">
              <wp:simplePos x="0" y="0"/>
              <wp:positionH relativeFrom="column">
                <wp:posOffset>5652714</wp:posOffset>
              </wp:positionH>
              <wp:positionV relativeFrom="paragraph">
                <wp:posOffset>-483870</wp:posOffset>
              </wp:positionV>
              <wp:extent cx="731520" cy="731520"/>
              <wp:effectExtent l="0" t="0" r="0" b="0"/>
              <wp:wrapNone/>
              <wp:docPr id="4" name="Right Triangle 4"/>
              <wp:cNvGraphicFramePr/>
              <a:graphic xmlns:a="http://schemas.openxmlformats.org/drawingml/2006/main">
                <a:graphicData uri="http://schemas.microsoft.com/office/word/2010/wordprocessingShape">
                  <wps:wsp>
                    <wps:cNvSpPr/>
                    <wps:spPr>
                      <a:xfrm flipH="1">
                        <a:off x="0" y="0"/>
                        <a:ext cx="731520" cy="731520"/>
                      </a:xfrm>
                      <a:prstGeom prst="r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174680"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445.1pt;margin-top:-38.1pt;width:57.6pt;height:57.6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" fillcolor="#0057b8 [3212]" stroked="f" strokeweight="2pt"/>
          </w:pict>
        </mc:Fallback>
      </mc:AlternateContent>
    </w:r>
    <w:r>
      <w:tab/>
    </w:r>
    <w:r>
      <w:tab/>
    </w:r>
    <w:r>
      <w:rPr>
        <w:rFonts w:ascii="Gotham Book" w:hAnsi="Gotham Book"/>
      </w:rPr>
      <w:tab/>
    </w:r>
    <w:r w:rsidRPr="008C7315">
      <w:rPr>
        <w:rFonts w:ascii="Gotham Book" w:hAnsi="Gotham Book"/>
        <w:b/>
        <w:color w:val="DFE0E1" w:themeColor="background2" w:themeTint="33"/>
      </w:rPr>
      <w:fldChar w:fldCharType="begin"/>
    </w:r>
    <w:r w:rsidRPr="008C7315">
      <w:rPr>
        <w:rFonts w:ascii="Gotham Book" w:hAnsi="Gotham Book"/>
        <w:b/>
        <w:color w:val="DFE0E1" w:themeColor="background2" w:themeTint="33"/>
      </w:rPr>
      <w:instrText xml:space="preserve"> PAGE  \* Arabic  \* MERGEFORMAT </w:instrText>
    </w:r>
    <w:r w:rsidRPr="008C7315">
      <w:rPr>
        <w:rFonts w:ascii="Gotham Book" w:hAnsi="Gotham Book"/>
        <w:b/>
        <w:color w:val="DFE0E1" w:themeColor="background2" w:themeTint="33"/>
      </w:rPr>
      <w:fldChar w:fldCharType="separate"/>
    </w:r>
    <w:r w:rsidR="00436A2E">
      <w:rPr>
        <w:rFonts w:ascii="Gotham Book" w:hAnsi="Gotham Book"/>
        <w:b/>
        <w:noProof/>
        <w:color w:val="DFE0E1" w:themeColor="background2" w:themeTint="33"/>
      </w:rPr>
      <w:t>1</w:t>
    </w:r>
    <w:r w:rsidRPr="008C7315">
      <w:rPr>
        <w:rFonts w:ascii="Gotham Book" w:hAnsi="Gotham Book"/>
        <w:b/>
        <w:color w:val="DFE0E1" w:themeColor="background2" w:themeTint="3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74CEE" w14:textId="77777777" w:rsidR="00EC12F1" w:rsidRDefault="00EC12F1" w:rsidP="006C33C3">
      <w:pPr>
        <w:spacing w:after="0"/>
      </w:pPr>
      <w:r>
        <w:separator/>
      </w:r>
    </w:p>
    <w:p w14:paraId="0C0F233A" w14:textId="77777777" w:rsidR="00EC12F1" w:rsidRDefault="00EC12F1"/>
    <w:p w14:paraId="3BC7169A" w14:textId="77777777" w:rsidR="00EC12F1" w:rsidRDefault="00EC12F1" w:rsidP="00572F4B"/>
  </w:footnote>
  <w:footnote w:type="continuationSeparator" w:id="0">
    <w:p w14:paraId="1FCC3D04" w14:textId="77777777" w:rsidR="00EC12F1" w:rsidRDefault="00EC12F1" w:rsidP="006C33C3">
      <w:pPr>
        <w:spacing w:after="0"/>
      </w:pPr>
      <w:r>
        <w:continuationSeparator/>
      </w:r>
    </w:p>
    <w:p w14:paraId="794D77F3" w14:textId="77777777" w:rsidR="00EC12F1" w:rsidRDefault="00EC12F1"/>
    <w:p w14:paraId="2BFF99A4" w14:textId="77777777" w:rsidR="00EC12F1" w:rsidRDefault="00EC12F1" w:rsidP="00572F4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76504" w14:textId="77777777" w:rsidR="00412DEE" w:rsidRPr="00C33DDB" w:rsidRDefault="00C33DDB" w:rsidP="00C33DDB">
    <w:pPr>
      <w:pStyle w:val="Header"/>
    </w:pPr>
    <w:r>
      <w:rPr>
        <w:rFonts w:ascii="Gotham Narrow Bold" w:hAnsi="Gotham Narrow Bold"/>
        <w:color w:val="0057B8" w:themeColor="background1"/>
        <w:sz w:val="24"/>
        <w:szCs w:val="24"/>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C509C"/>
    <w:multiLevelType w:val="hybridMultilevel"/>
    <w:tmpl w:val="7A268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7D716B"/>
    <w:multiLevelType w:val="hybridMultilevel"/>
    <w:tmpl w:val="EB081C46"/>
    <w:lvl w:ilvl="0" w:tplc="FAEA6662">
      <w:start w:val="1"/>
      <w:numFmt w:val="bullet"/>
      <w:lvlText w:val="►"/>
      <w:lvlJc w:val="left"/>
      <w:pPr>
        <w:ind w:left="720" w:hanging="360"/>
      </w:pPr>
      <w:rPr>
        <w:rFonts w:ascii="Century Gothic" w:hAnsi="Century Gothic" w:cs="Times New Roman" w:hint="default"/>
        <w:color w:val="B1B3B3" w:themeColor="tex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45AD8"/>
    <w:multiLevelType w:val="hybridMultilevel"/>
    <w:tmpl w:val="BEA8C616"/>
    <w:lvl w:ilvl="0" w:tplc="CD18B190">
      <w:start w:val="1"/>
      <w:numFmt w:val="bullet"/>
      <w:pStyle w:val="Bullets"/>
      <w:lvlText w:val=""/>
      <w:lvlJc w:val="left"/>
      <w:pPr>
        <w:ind w:left="360" w:hanging="360"/>
      </w:pPr>
      <w:rPr>
        <w:rFonts w:ascii="Wingdings" w:hAnsi="Wingdings" w:hint="default"/>
        <w:b w:val="0"/>
        <w:i w:val="0"/>
        <w:color w:val="005A9C"/>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3B3315"/>
    <w:multiLevelType w:val="hybridMultilevel"/>
    <w:tmpl w:val="DE7240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D25C4"/>
    <w:multiLevelType w:val="hybridMultilevel"/>
    <w:tmpl w:val="83A02CAC"/>
    <w:lvl w:ilvl="0" w:tplc="38CA3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237772"/>
    <w:multiLevelType w:val="hybridMultilevel"/>
    <w:tmpl w:val="035AFBCE"/>
    <w:lvl w:ilvl="0" w:tplc="00E47CAC">
      <w:start w:val="1"/>
      <w:numFmt w:val="bullet"/>
      <w:lvlText w:val="►"/>
      <w:lvlJc w:val="left"/>
      <w:pPr>
        <w:ind w:left="540" w:hanging="360"/>
      </w:pPr>
      <w:rPr>
        <w:rFonts w:ascii="Times New Roman" w:hAnsi="Times New Roman" w:cs="Times New Roman" w:hint="default"/>
        <w:color w:val="0057B8" w:themeColor="background1"/>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212F9"/>
    <w:multiLevelType w:val="hybridMultilevel"/>
    <w:tmpl w:val="367A7616"/>
    <w:lvl w:ilvl="0" w:tplc="4496938E">
      <w:start w:val="1"/>
      <w:numFmt w:val="bullet"/>
      <w:pStyle w:val="TBBullet"/>
      <w:lvlText w:val="►"/>
      <w:lvlJc w:val="left"/>
      <w:pPr>
        <w:ind w:left="540" w:hanging="360"/>
      </w:pPr>
      <w:rPr>
        <w:rFonts w:ascii="Times New Roman" w:hAnsi="Times New Roman" w:cs="Times New Roman" w:hint="default"/>
        <w:color w:val="FFFFFF"/>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66737"/>
    <w:multiLevelType w:val="hybridMultilevel"/>
    <w:tmpl w:val="6E32F8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728C5"/>
    <w:multiLevelType w:val="hybridMultilevel"/>
    <w:tmpl w:val="B4BC3E7C"/>
    <w:lvl w:ilvl="0" w:tplc="82C41B18">
      <w:start w:val="1"/>
      <w:numFmt w:val="bullet"/>
      <w:lvlText w:val="►"/>
      <w:lvlJc w:val="left"/>
      <w:pPr>
        <w:ind w:left="720" w:hanging="360"/>
      </w:pPr>
      <w:rPr>
        <w:rFonts w:ascii="Times New Roman" w:hAnsi="Times New Roman" w:cs="Times New Roman" w:hint="default"/>
        <w:color w:val="006F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253B22"/>
    <w:multiLevelType w:val="hybridMultilevel"/>
    <w:tmpl w:val="88861EA8"/>
    <w:lvl w:ilvl="0" w:tplc="CE6E07FA">
      <w:start w:val="1"/>
      <w:numFmt w:val="bullet"/>
      <w:lvlText w:val="►"/>
      <w:lvlJc w:val="left"/>
      <w:pPr>
        <w:ind w:left="720" w:hanging="360"/>
      </w:pPr>
      <w:rPr>
        <w:rFonts w:ascii="Century Gothic" w:hAnsi="Century Gothic" w:hint="default"/>
        <w:color w:val="B1B3B3"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311B6"/>
    <w:multiLevelType w:val="hybridMultilevel"/>
    <w:tmpl w:val="B39ACC5C"/>
    <w:lvl w:ilvl="0" w:tplc="65C6F9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FE78F0"/>
    <w:multiLevelType w:val="hybridMultilevel"/>
    <w:tmpl w:val="BDFABDB2"/>
    <w:lvl w:ilvl="0" w:tplc="E7648450">
      <w:start w:val="1"/>
      <w:numFmt w:val="bullet"/>
      <w:lvlText w:val="►"/>
      <w:lvlJc w:val="left"/>
      <w:pPr>
        <w:ind w:left="720" w:hanging="360"/>
      </w:pPr>
      <w:rPr>
        <w:rFonts w:ascii="Times New Roman" w:hAnsi="Times New Roman" w:cs="Times New Roman" w:hint="default"/>
        <w:color w:val="006FBA"/>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856AB"/>
    <w:multiLevelType w:val="hybridMultilevel"/>
    <w:tmpl w:val="4C0E2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C6D15"/>
    <w:multiLevelType w:val="hybridMultilevel"/>
    <w:tmpl w:val="662C4148"/>
    <w:lvl w:ilvl="0" w:tplc="EF3EDFB6">
      <w:start w:val="1"/>
      <w:numFmt w:val="bullet"/>
      <w:pStyle w:val="Awards-White"/>
      <w:lvlText w:val=""/>
      <w:lvlJc w:val="left"/>
      <w:pPr>
        <w:ind w:left="720" w:hanging="360"/>
      </w:pPr>
      <w:rPr>
        <w:rFonts w:ascii="Webdings" w:hAnsi="Webdings" w:cs="Times New Roman" w:hint="default"/>
        <w:color w:val="FFFFFF"/>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801D7C"/>
    <w:multiLevelType w:val="hybridMultilevel"/>
    <w:tmpl w:val="51685E98"/>
    <w:lvl w:ilvl="0" w:tplc="8FD8EF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5270B"/>
    <w:multiLevelType w:val="hybridMultilevel"/>
    <w:tmpl w:val="A61631F2"/>
    <w:lvl w:ilvl="0" w:tplc="8D6ABFE8">
      <w:start w:val="1"/>
      <w:numFmt w:val="bullet"/>
      <w:pStyle w:val="TBBlueBullet"/>
      <w:lvlText w:val="►"/>
      <w:lvlJc w:val="left"/>
      <w:pPr>
        <w:ind w:left="720" w:hanging="360"/>
      </w:pPr>
      <w:rPr>
        <w:rFonts w:ascii="Times New Roman" w:hAnsi="Times New Roman" w:cs="Times New Roman" w:hint="default"/>
        <w:color w:val="006F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168E9"/>
    <w:multiLevelType w:val="hybridMultilevel"/>
    <w:tmpl w:val="68248DF2"/>
    <w:lvl w:ilvl="0" w:tplc="5600D576">
      <w:start w:val="1"/>
      <w:numFmt w:val="bullet"/>
      <w:lvlText w:val="►"/>
      <w:lvlJc w:val="left"/>
      <w:pPr>
        <w:ind w:left="540" w:hanging="360"/>
      </w:pPr>
      <w:rPr>
        <w:rFonts w:ascii="Times New Roman" w:hAnsi="Times New Roman" w:cs="Times New Roman" w:hint="default"/>
        <w:color w:val="FFFFFF"/>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92663"/>
    <w:multiLevelType w:val="hybridMultilevel"/>
    <w:tmpl w:val="EAC0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391F3C"/>
    <w:multiLevelType w:val="hybridMultilevel"/>
    <w:tmpl w:val="F2DC8EBA"/>
    <w:lvl w:ilvl="0" w:tplc="7554A9E8">
      <w:start w:val="1"/>
      <w:numFmt w:val="bullet"/>
      <w:lvlText w:val="►"/>
      <w:lvlJc w:val="left"/>
      <w:pPr>
        <w:ind w:left="720" w:hanging="360"/>
      </w:pPr>
      <w:rPr>
        <w:rFonts w:ascii="Century Gothic" w:hAnsi="Century Gothic" w:cs="Times New Roman" w:hint="default"/>
        <w:color w:val="B1B3B3" w:themeColor="text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5392F"/>
    <w:multiLevelType w:val="hybridMultilevel"/>
    <w:tmpl w:val="0F6ABF9E"/>
    <w:lvl w:ilvl="0" w:tplc="94669286">
      <w:start w:val="1"/>
      <w:numFmt w:val="bullet"/>
      <w:pStyle w:val="TBWhiteBullet"/>
      <w:lvlText w:val="►"/>
      <w:lvlJc w:val="left"/>
      <w:pPr>
        <w:ind w:left="540" w:hanging="360"/>
      </w:pPr>
      <w:rPr>
        <w:rFonts w:ascii="Times New Roman" w:hAnsi="Times New Roman" w:cs="Times New Roman" w:hint="default"/>
        <w:color w:val="FFFFFF"/>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02177D"/>
    <w:multiLevelType w:val="hybridMultilevel"/>
    <w:tmpl w:val="99AA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E38BC"/>
    <w:multiLevelType w:val="hybridMultilevel"/>
    <w:tmpl w:val="DD64BE3C"/>
    <w:lvl w:ilvl="0" w:tplc="82C41B18">
      <w:start w:val="1"/>
      <w:numFmt w:val="bullet"/>
      <w:pStyle w:val="TextBullet"/>
      <w:lvlText w:val="►"/>
      <w:lvlJc w:val="left"/>
      <w:pPr>
        <w:ind w:left="720" w:hanging="360"/>
      </w:pPr>
      <w:rPr>
        <w:rFonts w:ascii="Times New Roman" w:hAnsi="Times New Roman" w:cs="Times New Roman" w:hint="default"/>
        <w:color w:val="006FBA"/>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54AB5"/>
    <w:multiLevelType w:val="hybridMultilevel"/>
    <w:tmpl w:val="AE7676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DC25BC"/>
    <w:multiLevelType w:val="hybridMultilevel"/>
    <w:tmpl w:val="B22836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5568A0"/>
    <w:multiLevelType w:val="hybridMultilevel"/>
    <w:tmpl w:val="0F30F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
  </w:num>
  <w:num w:numId="4">
    <w:abstractNumId w:val="18"/>
  </w:num>
  <w:num w:numId="5">
    <w:abstractNumId w:val="11"/>
  </w:num>
  <w:num w:numId="6">
    <w:abstractNumId w:val="5"/>
  </w:num>
  <w:num w:numId="7">
    <w:abstractNumId w:val="16"/>
  </w:num>
  <w:num w:numId="8">
    <w:abstractNumId w:val="19"/>
  </w:num>
  <w:num w:numId="9">
    <w:abstractNumId w:val="15"/>
  </w:num>
  <w:num w:numId="10">
    <w:abstractNumId w:val="21"/>
  </w:num>
  <w:num w:numId="11">
    <w:abstractNumId w:val="6"/>
  </w:num>
  <w:num w:numId="12">
    <w:abstractNumId w:val="0"/>
  </w:num>
  <w:num w:numId="13">
    <w:abstractNumId w:val="22"/>
  </w:num>
  <w:num w:numId="14">
    <w:abstractNumId w:val="23"/>
  </w:num>
  <w:num w:numId="15">
    <w:abstractNumId w:val="17"/>
  </w:num>
  <w:num w:numId="16">
    <w:abstractNumId w:val="12"/>
  </w:num>
  <w:num w:numId="17">
    <w:abstractNumId w:val="3"/>
  </w:num>
  <w:num w:numId="18">
    <w:abstractNumId w:val="7"/>
  </w:num>
  <w:num w:numId="19">
    <w:abstractNumId w:val="24"/>
  </w:num>
  <w:num w:numId="20">
    <w:abstractNumId w:val="13"/>
  </w:num>
  <w:num w:numId="21">
    <w:abstractNumId w:val="2"/>
  </w:num>
  <w:num w:numId="22">
    <w:abstractNumId w:val="8"/>
  </w:num>
  <w:num w:numId="23">
    <w:abstractNumId w:val="10"/>
  </w:num>
  <w:num w:numId="24">
    <w:abstractNumId w:val="4"/>
  </w:num>
  <w:num w:numId="2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saSkumatz">
    <w15:presenceInfo w15:providerId="None" w15:userId="LisaSkuma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CA9"/>
    <w:rsid w:val="000024BA"/>
    <w:rsid w:val="000048DD"/>
    <w:rsid w:val="00027AFF"/>
    <w:rsid w:val="00046858"/>
    <w:rsid w:val="00046FFA"/>
    <w:rsid w:val="00056BB2"/>
    <w:rsid w:val="000579FB"/>
    <w:rsid w:val="000B34E5"/>
    <w:rsid w:val="000D6660"/>
    <w:rsid w:val="000F21CA"/>
    <w:rsid w:val="001405F2"/>
    <w:rsid w:val="00141874"/>
    <w:rsid w:val="00142289"/>
    <w:rsid w:val="00161866"/>
    <w:rsid w:val="00184825"/>
    <w:rsid w:val="00197EA0"/>
    <w:rsid w:val="001A6D69"/>
    <w:rsid w:val="001B7308"/>
    <w:rsid w:val="001D153C"/>
    <w:rsid w:val="001E1582"/>
    <w:rsid w:val="001E49E3"/>
    <w:rsid w:val="00212923"/>
    <w:rsid w:val="00214477"/>
    <w:rsid w:val="0021751C"/>
    <w:rsid w:val="00225E2E"/>
    <w:rsid w:val="002353FA"/>
    <w:rsid w:val="0024337A"/>
    <w:rsid w:val="00253D75"/>
    <w:rsid w:val="00264D53"/>
    <w:rsid w:val="00265BB8"/>
    <w:rsid w:val="00272865"/>
    <w:rsid w:val="002735ED"/>
    <w:rsid w:val="00284E33"/>
    <w:rsid w:val="002F1F56"/>
    <w:rsid w:val="003040C6"/>
    <w:rsid w:val="003066C1"/>
    <w:rsid w:val="00307A55"/>
    <w:rsid w:val="0033143D"/>
    <w:rsid w:val="003351A5"/>
    <w:rsid w:val="00345E6F"/>
    <w:rsid w:val="00350B84"/>
    <w:rsid w:val="00354E00"/>
    <w:rsid w:val="00356E04"/>
    <w:rsid w:val="003877DB"/>
    <w:rsid w:val="003905CF"/>
    <w:rsid w:val="00390FEC"/>
    <w:rsid w:val="00393141"/>
    <w:rsid w:val="00397C92"/>
    <w:rsid w:val="00404397"/>
    <w:rsid w:val="00406CC3"/>
    <w:rsid w:val="00412DEE"/>
    <w:rsid w:val="00425618"/>
    <w:rsid w:val="00436A2E"/>
    <w:rsid w:val="004548A0"/>
    <w:rsid w:val="00464FD3"/>
    <w:rsid w:val="0049225E"/>
    <w:rsid w:val="004A5039"/>
    <w:rsid w:val="004B1939"/>
    <w:rsid w:val="004C0562"/>
    <w:rsid w:val="004C4BBF"/>
    <w:rsid w:val="004C79B2"/>
    <w:rsid w:val="004D69B9"/>
    <w:rsid w:val="004E516E"/>
    <w:rsid w:val="004F0047"/>
    <w:rsid w:val="004F3876"/>
    <w:rsid w:val="004F6676"/>
    <w:rsid w:val="004F684A"/>
    <w:rsid w:val="00502963"/>
    <w:rsid w:val="00517044"/>
    <w:rsid w:val="00524951"/>
    <w:rsid w:val="0053093E"/>
    <w:rsid w:val="00572F4B"/>
    <w:rsid w:val="00575BE9"/>
    <w:rsid w:val="00594DF7"/>
    <w:rsid w:val="00596B90"/>
    <w:rsid w:val="005B64DE"/>
    <w:rsid w:val="005B7206"/>
    <w:rsid w:val="005F1297"/>
    <w:rsid w:val="005F4F89"/>
    <w:rsid w:val="00610C1A"/>
    <w:rsid w:val="00622C49"/>
    <w:rsid w:val="00637B5C"/>
    <w:rsid w:val="00657AB2"/>
    <w:rsid w:val="006A15C1"/>
    <w:rsid w:val="006C33C3"/>
    <w:rsid w:val="006D0804"/>
    <w:rsid w:val="006D296C"/>
    <w:rsid w:val="006E0941"/>
    <w:rsid w:val="006E441D"/>
    <w:rsid w:val="006F1745"/>
    <w:rsid w:val="00722F7D"/>
    <w:rsid w:val="00742F91"/>
    <w:rsid w:val="00754DD7"/>
    <w:rsid w:val="00780EB5"/>
    <w:rsid w:val="00795DE8"/>
    <w:rsid w:val="007A0DBB"/>
    <w:rsid w:val="007A5119"/>
    <w:rsid w:val="007D3DDA"/>
    <w:rsid w:val="007F5818"/>
    <w:rsid w:val="007F793B"/>
    <w:rsid w:val="00812349"/>
    <w:rsid w:val="00813A9A"/>
    <w:rsid w:val="00841EAE"/>
    <w:rsid w:val="00843798"/>
    <w:rsid w:val="00843C62"/>
    <w:rsid w:val="008862B0"/>
    <w:rsid w:val="00887462"/>
    <w:rsid w:val="008B3D2A"/>
    <w:rsid w:val="008B5A72"/>
    <w:rsid w:val="008C7315"/>
    <w:rsid w:val="008C7FB5"/>
    <w:rsid w:val="008D7736"/>
    <w:rsid w:val="008E4748"/>
    <w:rsid w:val="008F12C9"/>
    <w:rsid w:val="009063F7"/>
    <w:rsid w:val="00921451"/>
    <w:rsid w:val="00923CE1"/>
    <w:rsid w:val="00935AEA"/>
    <w:rsid w:val="00944C3D"/>
    <w:rsid w:val="009614F4"/>
    <w:rsid w:val="009842EC"/>
    <w:rsid w:val="009A123C"/>
    <w:rsid w:val="009C199F"/>
    <w:rsid w:val="009C4065"/>
    <w:rsid w:val="009E13A9"/>
    <w:rsid w:val="009E2A85"/>
    <w:rsid w:val="009F36B0"/>
    <w:rsid w:val="00A06652"/>
    <w:rsid w:val="00A10E15"/>
    <w:rsid w:val="00A5034B"/>
    <w:rsid w:val="00A55435"/>
    <w:rsid w:val="00A80334"/>
    <w:rsid w:val="00A87229"/>
    <w:rsid w:val="00A94114"/>
    <w:rsid w:val="00AB1D7E"/>
    <w:rsid w:val="00AD2075"/>
    <w:rsid w:val="00AE354D"/>
    <w:rsid w:val="00AF5462"/>
    <w:rsid w:val="00B07468"/>
    <w:rsid w:val="00B2593A"/>
    <w:rsid w:val="00B43FA4"/>
    <w:rsid w:val="00B62CBB"/>
    <w:rsid w:val="00B8671E"/>
    <w:rsid w:val="00BA08B4"/>
    <w:rsid w:val="00BA2F25"/>
    <w:rsid w:val="00BC2A79"/>
    <w:rsid w:val="00BD5D6F"/>
    <w:rsid w:val="00BF1B26"/>
    <w:rsid w:val="00BF3B77"/>
    <w:rsid w:val="00BF52AA"/>
    <w:rsid w:val="00C25FE6"/>
    <w:rsid w:val="00C33DDB"/>
    <w:rsid w:val="00C612E5"/>
    <w:rsid w:val="00C74047"/>
    <w:rsid w:val="00C743A9"/>
    <w:rsid w:val="00C86008"/>
    <w:rsid w:val="00C924B7"/>
    <w:rsid w:val="00C94439"/>
    <w:rsid w:val="00CC1FAA"/>
    <w:rsid w:val="00CC2AA3"/>
    <w:rsid w:val="00CE772B"/>
    <w:rsid w:val="00CF4CA2"/>
    <w:rsid w:val="00D00179"/>
    <w:rsid w:val="00D21259"/>
    <w:rsid w:val="00D3256C"/>
    <w:rsid w:val="00D55CA9"/>
    <w:rsid w:val="00D55E6B"/>
    <w:rsid w:val="00D64FC2"/>
    <w:rsid w:val="00D852F7"/>
    <w:rsid w:val="00D864AB"/>
    <w:rsid w:val="00D9723D"/>
    <w:rsid w:val="00DE7B35"/>
    <w:rsid w:val="00E04506"/>
    <w:rsid w:val="00E20563"/>
    <w:rsid w:val="00E26B49"/>
    <w:rsid w:val="00E3572E"/>
    <w:rsid w:val="00E411ED"/>
    <w:rsid w:val="00E473A8"/>
    <w:rsid w:val="00E548C9"/>
    <w:rsid w:val="00E57681"/>
    <w:rsid w:val="00E66C3E"/>
    <w:rsid w:val="00E701E1"/>
    <w:rsid w:val="00E80269"/>
    <w:rsid w:val="00E8613B"/>
    <w:rsid w:val="00E87610"/>
    <w:rsid w:val="00EC12F1"/>
    <w:rsid w:val="00ED0FDB"/>
    <w:rsid w:val="00EE1E3B"/>
    <w:rsid w:val="00EE52BD"/>
    <w:rsid w:val="00EE791A"/>
    <w:rsid w:val="00EF516A"/>
    <w:rsid w:val="00F067B4"/>
    <w:rsid w:val="00F075C3"/>
    <w:rsid w:val="00F14A00"/>
    <w:rsid w:val="00F54733"/>
    <w:rsid w:val="00F56D27"/>
    <w:rsid w:val="00F6168F"/>
    <w:rsid w:val="00FA01EF"/>
    <w:rsid w:val="00FA040F"/>
    <w:rsid w:val="00FB29A3"/>
    <w:rsid w:val="00FC08CE"/>
    <w:rsid w:val="00FC602B"/>
    <w:rsid w:val="00FC7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DD198"/>
  <w15:docId w15:val="{724D4B27-F276-4120-A9FF-1B3D4F0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2"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4E5"/>
    <w:pPr>
      <w:spacing w:after="120" w:line="240" w:lineRule="auto"/>
    </w:pPr>
    <w:rPr>
      <w:rFonts w:ascii="Times New Roman" w:hAnsi="Times New Roman"/>
    </w:rPr>
  </w:style>
  <w:style w:type="paragraph" w:styleId="Heading1">
    <w:name w:val="heading 1"/>
    <w:basedOn w:val="Normal"/>
    <w:next w:val="Normal"/>
    <w:link w:val="Heading1Char"/>
    <w:qFormat/>
    <w:rsid w:val="00C94439"/>
    <w:pPr>
      <w:keepNext/>
      <w:keepLines/>
      <w:outlineLvl w:val="0"/>
    </w:pPr>
    <w:rPr>
      <w:rFonts w:eastAsiaTheme="majorEastAsia" w:cstheme="majorBidi"/>
      <w:b/>
      <w:bCs/>
      <w:caps/>
      <w:color w:val="0057B8" w:themeColor="background1"/>
      <w:sz w:val="24"/>
      <w:szCs w:val="40"/>
    </w:rPr>
  </w:style>
  <w:style w:type="paragraph" w:styleId="Heading2">
    <w:name w:val="heading 2"/>
    <w:basedOn w:val="Normal"/>
    <w:next w:val="Normal"/>
    <w:link w:val="Heading2Char"/>
    <w:qFormat/>
    <w:rsid w:val="00D864AB"/>
    <w:pPr>
      <w:keepNext/>
      <w:keepLines/>
      <w:spacing w:after="0"/>
      <w:outlineLvl w:val="1"/>
    </w:pPr>
    <w:rPr>
      <w:rFonts w:ascii="Gotham Condensed Bold" w:eastAsiaTheme="majorEastAsia" w:hAnsi="Gotham Condensed Bold" w:cstheme="majorBidi"/>
      <w:bCs/>
      <w:caps/>
      <w:color w:val="2C2A29" w:themeColor="accent1"/>
      <w:spacing w:val="20"/>
      <w:sz w:val="44"/>
      <w:szCs w:val="36"/>
    </w:rPr>
  </w:style>
  <w:style w:type="paragraph" w:styleId="Heading3">
    <w:name w:val="heading 3"/>
    <w:basedOn w:val="Normal"/>
    <w:next w:val="Normal"/>
    <w:link w:val="Heading3Char"/>
    <w:uiPriority w:val="3"/>
    <w:qFormat/>
    <w:rsid w:val="00E66C3E"/>
    <w:pPr>
      <w:keepNext/>
      <w:keepLines/>
      <w:spacing w:after="0"/>
      <w:outlineLvl w:val="2"/>
    </w:pPr>
    <w:rPr>
      <w:rFonts w:ascii="Gotham Condensed Bold" w:eastAsiaTheme="majorEastAsia" w:hAnsi="Gotham Condensed Bold" w:cstheme="majorBidi"/>
      <w:bCs/>
      <w:color w:val="0057B8" w:themeColor="background1"/>
      <w:spacing w:val="20"/>
      <w:sz w:val="36"/>
      <w:szCs w:val="28"/>
    </w:rPr>
  </w:style>
  <w:style w:type="paragraph" w:styleId="Heading4">
    <w:name w:val="heading 4"/>
    <w:basedOn w:val="Normal"/>
    <w:next w:val="Normal"/>
    <w:link w:val="Heading4Char"/>
    <w:uiPriority w:val="3"/>
    <w:qFormat/>
    <w:rsid w:val="004F684A"/>
    <w:pPr>
      <w:keepNext/>
      <w:keepLines/>
      <w:spacing w:after="0"/>
      <w:outlineLvl w:val="3"/>
    </w:pPr>
    <w:rPr>
      <w:rFonts w:eastAsiaTheme="majorEastAsia" w:cs="Times New Roman"/>
      <w:b/>
      <w:bCs/>
      <w:i/>
      <w:iCs/>
      <w:color w:val="2C2A29" w:themeColor="accent1"/>
      <w:sz w:val="24"/>
      <w:szCs w:val="24"/>
    </w:rPr>
  </w:style>
  <w:style w:type="paragraph" w:styleId="Heading5">
    <w:name w:val="heading 5"/>
    <w:basedOn w:val="Normal"/>
    <w:next w:val="Normal"/>
    <w:link w:val="Heading5Char"/>
    <w:uiPriority w:val="3"/>
    <w:semiHidden/>
    <w:unhideWhenUsed/>
    <w:qFormat/>
    <w:rsid w:val="004F684A"/>
    <w:pPr>
      <w:keepNext/>
      <w:keepLines/>
      <w:spacing w:before="200" w:after="0"/>
      <w:outlineLvl w:val="4"/>
    </w:pPr>
    <w:rPr>
      <w:rFonts w:eastAsiaTheme="majorEastAsia" w:cstheme="majorBidi"/>
      <w:color w:val="15141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4439"/>
    <w:rPr>
      <w:rFonts w:ascii="Times New Roman" w:eastAsiaTheme="majorEastAsia" w:hAnsi="Times New Roman" w:cstheme="majorBidi"/>
      <w:b/>
      <w:bCs/>
      <w:caps/>
      <w:color w:val="0057B8" w:themeColor="background1"/>
      <w:sz w:val="24"/>
      <w:szCs w:val="40"/>
    </w:rPr>
  </w:style>
  <w:style w:type="paragraph" w:styleId="BalloonText">
    <w:name w:val="Balloon Text"/>
    <w:basedOn w:val="Normal"/>
    <w:link w:val="BalloonTextChar"/>
    <w:uiPriority w:val="99"/>
    <w:semiHidden/>
    <w:unhideWhenUsed/>
    <w:rsid w:val="00AF546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462"/>
    <w:rPr>
      <w:rFonts w:ascii="Tahoma" w:hAnsi="Tahoma" w:cs="Tahoma"/>
      <w:sz w:val="16"/>
      <w:szCs w:val="16"/>
    </w:rPr>
  </w:style>
  <w:style w:type="character" w:styleId="IntenseEmphasis">
    <w:name w:val="Intense Emphasis"/>
    <w:basedOn w:val="DefaultParagraphFont"/>
    <w:uiPriority w:val="21"/>
    <w:qFormat/>
    <w:rsid w:val="004F684A"/>
    <w:rPr>
      <w:rFonts w:ascii="Times New Roman" w:hAnsi="Times New Roman"/>
      <w:b/>
      <w:bCs/>
      <w:i/>
      <w:iCs/>
      <w:color w:val="2C2A29" w:themeColor="accent1"/>
      <w:u w:val="single"/>
    </w:rPr>
  </w:style>
  <w:style w:type="paragraph" w:styleId="ListParagraph">
    <w:name w:val="List Paragraph"/>
    <w:aliases w:val="Indended Text,Bullet Styles para,Sub Bullet"/>
    <w:basedOn w:val="Normal"/>
    <w:link w:val="ListParagraphChar"/>
    <w:uiPriority w:val="34"/>
    <w:qFormat/>
    <w:rsid w:val="00AF5462"/>
    <w:pPr>
      <w:ind w:left="720"/>
      <w:contextualSpacing/>
    </w:pPr>
  </w:style>
  <w:style w:type="paragraph" w:styleId="Header">
    <w:name w:val="header"/>
    <w:basedOn w:val="Normal"/>
    <w:link w:val="HeaderChar"/>
    <w:uiPriority w:val="99"/>
    <w:unhideWhenUsed/>
    <w:rsid w:val="006C33C3"/>
    <w:pPr>
      <w:tabs>
        <w:tab w:val="center" w:pos="4680"/>
        <w:tab w:val="right" w:pos="9360"/>
      </w:tabs>
      <w:spacing w:after="0"/>
    </w:pPr>
  </w:style>
  <w:style w:type="character" w:customStyle="1" w:styleId="HeaderChar">
    <w:name w:val="Header Char"/>
    <w:basedOn w:val="DefaultParagraphFont"/>
    <w:link w:val="Header"/>
    <w:uiPriority w:val="99"/>
    <w:rsid w:val="006C33C3"/>
    <w:rPr>
      <w:rFonts w:ascii="Times New Roman" w:hAnsi="Times New Roman"/>
    </w:rPr>
  </w:style>
  <w:style w:type="paragraph" w:styleId="Footer">
    <w:name w:val="footer"/>
    <w:basedOn w:val="Normal"/>
    <w:link w:val="FooterChar"/>
    <w:uiPriority w:val="99"/>
    <w:unhideWhenUsed/>
    <w:rsid w:val="006C33C3"/>
    <w:pPr>
      <w:tabs>
        <w:tab w:val="center" w:pos="4680"/>
        <w:tab w:val="right" w:pos="9360"/>
      </w:tabs>
      <w:spacing w:after="0"/>
    </w:pPr>
  </w:style>
  <w:style w:type="character" w:customStyle="1" w:styleId="FooterChar">
    <w:name w:val="Footer Char"/>
    <w:basedOn w:val="DefaultParagraphFont"/>
    <w:link w:val="Footer"/>
    <w:uiPriority w:val="99"/>
    <w:rsid w:val="006C33C3"/>
    <w:rPr>
      <w:rFonts w:ascii="Times New Roman" w:hAnsi="Times New Roman"/>
    </w:rPr>
  </w:style>
  <w:style w:type="paragraph" w:styleId="Subtitle">
    <w:name w:val="Subtitle"/>
    <w:aliases w:val="Proj Name"/>
    <w:basedOn w:val="Normal"/>
    <w:next w:val="Normal"/>
    <w:link w:val="SubtitleChar"/>
    <w:uiPriority w:val="4"/>
    <w:rsid w:val="003351A5"/>
    <w:pPr>
      <w:keepNext/>
      <w:numPr>
        <w:ilvl w:val="1"/>
      </w:numPr>
      <w:spacing w:after="0"/>
    </w:pPr>
    <w:rPr>
      <w:rFonts w:ascii="Gotham Medium" w:eastAsiaTheme="majorEastAsia" w:hAnsi="Gotham Medium" w:cstheme="majorBidi"/>
      <w:b/>
      <w:iCs/>
      <w:color w:val="0057B8" w:themeColor="background1"/>
      <w:spacing w:val="15"/>
      <w:sz w:val="24"/>
      <w:szCs w:val="24"/>
    </w:rPr>
  </w:style>
  <w:style w:type="character" w:customStyle="1" w:styleId="SubtitleChar">
    <w:name w:val="Subtitle Char"/>
    <w:aliases w:val="Proj Name Char"/>
    <w:basedOn w:val="DefaultParagraphFont"/>
    <w:link w:val="Subtitle"/>
    <w:uiPriority w:val="4"/>
    <w:rsid w:val="003351A5"/>
    <w:rPr>
      <w:rFonts w:ascii="Gotham Medium" w:eastAsiaTheme="majorEastAsia" w:hAnsi="Gotham Medium" w:cstheme="majorBidi"/>
      <w:b/>
      <w:iCs/>
      <w:color w:val="0057B8" w:themeColor="background1"/>
      <w:spacing w:val="15"/>
      <w:sz w:val="24"/>
      <w:szCs w:val="24"/>
    </w:rPr>
  </w:style>
  <w:style w:type="character" w:styleId="SubtleEmphasis">
    <w:name w:val="Subtle Emphasis"/>
    <w:aliases w:val="Proj Location"/>
    <w:basedOn w:val="DefaultParagraphFont"/>
    <w:uiPriority w:val="19"/>
    <w:rsid w:val="006E0941"/>
    <w:rPr>
      <w:b/>
      <w:i/>
      <w:iCs/>
    </w:rPr>
  </w:style>
  <w:style w:type="paragraph" w:customStyle="1" w:styleId="CallOutBoxHeader">
    <w:name w:val="Call Out Box Header"/>
    <w:basedOn w:val="Normal"/>
    <w:link w:val="CallOutBoxHeaderChar"/>
    <w:uiPriority w:val="4"/>
    <w:rsid w:val="00345E6F"/>
    <w:pPr>
      <w:spacing w:after="0"/>
    </w:pPr>
    <w:rPr>
      <w:rFonts w:ascii="Gotham Condensed Bold" w:hAnsi="Gotham Condensed Bold"/>
      <w:caps/>
      <w:color w:val="FFFFFF"/>
      <w:spacing w:val="20"/>
      <w:sz w:val="36"/>
      <w:szCs w:val="36"/>
    </w:rPr>
  </w:style>
  <w:style w:type="paragraph" w:customStyle="1" w:styleId="Role">
    <w:name w:val="Role"/>
    <w:basedOn w:val="Normal"/>
    <w:link w:val="RoleChar"/>
    <w:uiPriority w:val="5"/>
    <w:rsid w:val="00572F4B"/>
    <w:rPr>
      <w:rFonts w:ascii="Gotham Medium" w:hAnsi="Gotham Medium"/>
      <w:sz w:val="24"/>
      <w:szCs w:val="24"/>
    </w:rPr>
  </w:style>
  <w:style w:type="character" w:customStyle="1" w:styleId="CallOutBoxHeaderChar">
    <w:name w:val="Call Out Box Header Char"/>
    <w:basedOn w:val="DefaultParagraphFont"/>
    <w:link w:val="CallOutBoxHeader"/>
    <w:uiPriority w:val="4"/>
    <w:rsid w:val="00345E6F"/>
    <w:rPr>
      <w:rFonts w:ascii="Gotham Condensed Bold" w:hAnsi="Gotham Condensed Bold"/>
      <w:caps/>
      <w:color w:val="FFFFFF"/>
      <w:spacing w:val="20"/>
      <w:sz w:val="36"/>
      <w:szCs w:val="36"/>
    </w:rPr>
  </w:style>
  <w:style w:type="paragraph" w:customStyle="1" w:styleId="TBWhiteBullet">
    <w:name w:val="TB White Bullet"/>
    <w:basedOn w:val="ListParagraph"/>
    <w:link w:val="TBWhiteBulletChar"/>
    <w:uiPriority w:val="1"/>
    <w:qFormat/>
    <w:rsid w:val="0024337A"/>
    <w:pPr>
      <w:numPr>
        <w:numId w:val="8"/>
      </w:numPr>
      <w:spacing w:after="0"/>
    </w:pPr>
    <w:rPr>
      <w:rFonts w:ascii="Gotham Book" w:hAnsi="Gotham Book"/>
      <w:color w:val="FFFFFF"/>
      <w:sz w:val="18"/>
      <w:szCs w:val="20"/>
    </w:rPr>
  </w:style>
  <w:style w:type="character" w:customStyle="1" w:styleId="RoleChar">
    <w:name w:val="Role Char"/>
    <w:basedOn w:val="DefaultParagraphFont"/>
    <w:link w:val="Role"/>
    <w:uiPriority w:val="5"/>
    <w:rsid w:val="00D864AB"/>
    <w:rPr>
      <w:rFonts w:ascii="Gotham Medium" w:hAnsi="Gotham Medium"/>
      <w:sz w:val="24"/>
      <w:szCs w:val="24"/>
    </w:rPr>
  </w:style>
  <w:style w:type="paragraph" w:customStyle="1" w:styleId="LocRole">
    <w:name w:val="Loc/Role"/>
    <w:basedOn w:val="Normal"/>
    <w:link w:val="LocRoleChar"/>
    <w:uiPriority w:val="5"/>
    <w:qFormat/>
    <w:rsid w:val="00FA01EF"/>
    <w:rPr>
      <w:rFonts w:ascii="Gotham Medium" w:hAnsi="Gotham Medium"/>
      <w:b/>
      <w:sz w:val="24"/>
      <w:szCs w:val="24"/>
    </w:rPr>
  </w:style>
  <w:style w:type="character" w:customStyle="1" w:styleId="ListParagraphChar">
    <w:name w:val="List Paragraph Char"/>
    <w:aliases w:val="Indended Text Char,Bullet Styles para Char,Sub Bullet Char"/>
    <w:basedOn w:val="DefaultParagraphFont"/>
    <w:link w:val="ListParagraph"/>
    <w:uiPriority w:val="34"/>
    <w:rsid w:val="006E0941"/>
    <w:rPr>
      <w:rFonts w:ascii="Times New Roman" w:hAnsi="Times New Roman"/>
      <w:sz w:val="20"/>
    </w:rPr>
  </w:style>
  <w:style w:type="character" w:customStyle="1" w:styleId="TBWhiteBulletChar">
    <w:name w:val="TB White Bullet Char"/>
    <w:basedOn w:val="ListParagraphChar"/>
    <w:link w:val="TBWhiteBullet"/>
    <w:uiPriority w:val="1"/>
    <w:rsid w:val="009614F4"/>
    <w:rPr>
      <w:rFonts w:ascii="Gotham Book" w:hAnsi="Gotham Book"/>
      <w:color w:val="FFFFFF"/>
      <w:sz w:val="18"/>
      <w:szCs w:val="20"/>
    </w:rPr>
  </w:style>
  <w:style w:type="character" w:customStyle="1" w:styleId="LocRoleChar">
    <w:name w:val="Loc/Role Char"/>
    <w:basedOn w:val="DefaultParagraphFont"/>
    <w:link w:val="LocRole"/>
    <w:uiPriority w:val="5"/>
    <w:rsid w:val="00D864AB"/>
    <w:rPr>
      <w:rFonts w:ascii="Gotham Medium" w:hAnsi="Gotham Medium"/>
      <w:b/>
      <w:sz w:val="24"/>
      <w:szCs w:val="24"/>
    </w:rPr>
  </w:style>
  <w:style w:type="table" w:styleId="LightList-Accent4">
    <w:name w:val="Light List Accent 4"/>
    <w:basedOn w:val="TableNormal"/>
    <w:uiPriority w:val="61"/>
    <w:rsid w:val="00921451"/>
    <w:pPr>
      <w:spacing w:after="0" w:line="240" w:lineRule="auto"/>
    </w:pPr>
    <w:tblPr>
      <w:tblStyleRowBandSize w:val="1"/>
      <w:tblStyleColBandSize w:val="1"/>
      <w:tblBorders>
        <w:top w:val="single" w:sz="8" w:space="0" w:color="FF6A39" w:themeColor="accent4"/>
        <w:left w:val="single" w:sz="8" w:space="0" w:color="FF6A39" w:themeColor="accent4"/>
        <w:bottom w:val="single" w:sz="8" w:space="0" w:color="FF6A39" w:themeColor="accent4"/>
        <w:right w:val="single" w:sz="8" w:space="0" w:color="FF6A39" w:themeColor="accent4"/>
      </w:tblBorders>
    </w:tblPr>
    <w:tblStylePr w:type="firstRow">
      <w:pPr>
        <w:spacing w:before="0" w:after="0" w:line="240" w:lineRule="auto"/>
      </w:pPr>
      <w:rPr>
        <w:b/>
        <w:bCs/>
        <w:color w:val="0057B8" w:themeColor="background1"/>
      </w:rPr>
      <w:tblPr/>
      <w:tcPr>
        <w:shd w:val="clear" w:color="auto" w:fill="FF6A39" w:themeFill="accent4"/>
      </w:tcPr>
    </w:tblStylePr>
    <w:tblStylePr w:type="lastRow">
      <w:pPr>
        <w:spacing w:before="0" w:after="0" w:line="240" w:lineRule="auto"/>
      </w:pPr>
      <w:rPr>
        <w:b/>
        <w:bCs/>
      </w:rPr>
      <w:tblPr/>
      <w:tcPr>
        <w:tcBorders>
          <w:top w:val="double" w:sz="6" w:space="0" w:color="FF6A39" w:themeColor="accent4"/>
          <w:left w:val="single" w:sz="8" w:space="0" w:color="FF6A39" w:themeColor="accent4"/>
          <w:bottom w:val="single" w:sz="8" w:space="0" w:color="FF6A39" w:themeColor="accent4"/>
          <w:right w:val="single" w:sz="8" w:space="0" w:color="FF6A39" w:themeColor="accent4"/>
        </w:tcBorders>
      </w:tcPr>
    </w:tblStylePr>
    <w:tblStylePr w:type="firstCol">
      <w:rPr>
        <w:b/>
        <w:bCs/>
      </w:rPr>
    </w:tblStylePr>
    <w:tblStylePr w:type="lastCol">
      <w:rPr>
        <w:b/>
        <w:bCs/>
      </w:rPr>
    </w:tblStylePr>
    <w:tblStylePr w:type="band1Vert">
      <w:tblPr/>
      <w:tcPr>
        <w:tcBorders>
          <w:top w:val="single" w:sz="8" w:space="0" w:color="FF6A39" w:themeColor="accent4"/>
          <w:left w:val="single" w:sz="8" w:space="0" w:color="FF6A39" w:themeColor="accent4"/>
          <w:bottom w:val="single" w:sz="8" w:space="0" w:color="FF6A39" w:themeColor="accent4"/>
          <w:right w:val="single" w:sz="8" w:space="0" w:color="FF6A39" w:themeColor="accent4"/>
        </w:tcBorders>
      </w:tcPr>
    </w:tblStylePr>
    <w:tblStylePr w:type="band1Horz">
      <w:tblPr/>
      <w:tcPr>
        <w:tcBorders>
          <w:top w:val="single" w:sz="8" w:space="0" w:color="FF6A39" w:themeColor="accent4"/>
          <w:left w:val="single" w:sz="8" w:space="0" w:color="FF6A39" w:themeColor="accent4"/>
          <w:bottom w:val="single" w:sz="8" w:space="0" w:color="FF6A39" w:themeColor="accent4"/>
          <w:right w:val="single" w:sz="8" w:space="0" w:color="FF6A39" w:themeColor="accent4"/>
        </w:tcBorders>
      </w:tcPr>
    </w:tblStylePr>
  </w:style>
  <w:style w:type="character" w:customStyle="1" w:styleId="Heading2Char">
    <w:name w:val="Heading 2 Char"/>
    <w:basedOn w:val="DefaultParagraphFont"/>
    <w:link w:val="Heading2"/>
    <w:rsid w:val="00D864AB"/>
    <w:rPr>
      <w:rFonts w:ascii="Gotham Condensed Bold" w:eastAsiaTheme="majorEastAsia" w:hAnsi="Gotham Condensed Bold" w:cstheme="majorBidi"/>
      <w:bCs/>
      <w:caps/>
      <w:color w:val="2C2A29" w:themeColor="accent1"/>
      <w:spacing w:val="20"/>
      <w:sz w:val="44"/>
      <w:szCs w:val="36"/>
    </w:rPr>
  </w:style>
  <w:style w:type="character" w:customStyle="1" w:styleId="Heading3Char">
    <w:name w:val="Heading 3 Char"/>
    <w:basedOn w:val="DefaultParagraphFont"/>
    <w:link w:val="Heading3"/>
    <w:rsid w:val="00D864AB"/>
    <w:rPr>
      <w:rFonts w:ascii="Gotham Condensed Bold" w:eastAsiaTheme="majorEastAsia" w:hAnsi="Gotham Condensed Bold" w:cstheme="majorBidi"/>
      <w:bCs/>
      <w:color w:val="0057B8" w:themeColor="background1"/>
      <w:spacing w:val="20"/>
      <w:sz w:val="36"/>
      <w:szCs w:val="28"/>
    </w:rPr>
  </w:style>
  <w:style w:type="character" w:styleId="Emphasis">
    <w:name w:val="Emphasis"/>
    <w:basedOn w:val="DefaultParagraphFont"/>
    <w:uiPriority w:val="4"/>
    <w:qFormat/>
    <w:rsid w:val="004A5039"/>
    <w:rPr>
      <w:rFonts w:ascii="Times New Roman" w:hAnsi="Times New Roman"/>
      <w:b/>
      <w:i/>
      <w:iCs/>
      <w:color w:val="auto"/>
    </w:rPr>
  </w:style>
  <w:style w:type="character" w:customStyle="1" w:styleId="Heading4Char">
    <w:name w:val="Heading 4 Char"/>
    <w:basedOn w:val="DefaultParagraphFont"/>
    <w:link w:val="Heading4"/>
    <w:uiPriority w:val="3"/>
    <w:rsid w:val="00D864AB"/>
    <w:rPr>
      <w:rFonts w:ascii="Times New Roman" w:eastAsiaTheme="majorEastAsia" w:hAnsi="Times New Roman" w:cs="Times New Roman"/>
      <w:b/>
      <w:bCs/>
      <w:i/>
      <w:iCs/>
      <w:color w:val="2C2A29" w:themeColor="accent1"/>
      <w:sz w:val="24"/>
      <w:szCs w:val="24"/>
    </w:rPr>
  </w:style>
  <w:style w:type="character" w:customStyle="1" w:styleId="Heading5Char">
    <w:name w:val="Heading 5 Char"/>
    <w:basedOn w:val="DefaultParagraphFont"/>
    <w:link w:val="Heading5"/>
    <w:uiPriority w:val="3"/>
    <w:semiHidden/>
    <w:rsid w:val="00B2593A"/>
    <w:rPr>
      <w:rFonts w:ascii="Times New Roman" w:eastAsiaTheme="majorEastAsia" w:hAnsi="Times New Roman" w:cstheme="majorBidi"/>
      <w:color w:val="151414" w:themeColor="accent1" w:themeShade="7F"/>
      <w:sz w:val="20"/>
    </w:rPr>
  </w:style>
  <w:style w:type="character" w:styleId="Strong">
    <w:name w:val="Strong"/>
    <w:basedOn w:val="DefaultParagraphFont"/>
    <w:uiPriority w:val="22"/>
    <w:qFormat/>
    <w:rsid w:val="004F684A"/>
    <w:rPr>
      <w:b/>
      <w:bCs/>
      <w:color w:val="0057B8" w:themeColor="background1"/>
    </w:rPr>
  </w:style>
  <w:style w:type="paragraph" w:customStyle="1" w:styleId="TBBlueBullet">
    <w:name w:val="TB Blue Bullet"/>
    <w:basedOn w:val="Normal"/>
    <w:link w:val="TBBlueBulletChar"/>
    <w:uiPriority w:val="3"/>
    <w:qFormat/>
    <w:rsid w:val="004C79B2"/>
    <w:pPr>
      <w:numPr>
        <w:numId w:val="9"/>
      </w:numPr>
      <w:spacing w:after="0"/>
      <w:ind w:left="630" w:hanging="270"/>
    </w:pPr>
    <w:rPr>
      <w:rFonts w:ascii="Gotham Book" w:hAnsi="Gotham Book"/>
      <w:color w:val="FFFFFF"/>
    </w:rPr>
  </w:style>
  <w:style w:type="table" w:styleId="LightList-Accent1">
    <w:name w:val="Light List Accent 1"/>
    <w:basedOn w:val="TableNormal"/>
    <w:uiPriority w:val="61"/>
    <w:rsid w:val="004C79B2"/>
    <w:pPr>
      <w:spacing w:after="0" w:line="240" w:lineRule="auto"/>
    </w:pPr>
    <w:tblPr>
      <w:tblStyleRowBandSize w:val="1"/>
      <w:tblStyleColBandSize w:val="1"/>
      <w:tblBorders>
        <w:top w:val="single" w:sz="8" w:space="0" w:color="2C2A29" w:themeColor="accent1"/>
        <w:left w:val="single" w:sz="8" w:space="0" w:color="2C2A29" w:themeColor="accent1"/>
        <w:bottom w:val="single" w:sz="8" w:space="0" w:color="2C2A29" w:themeColor="accent1"/>
        <w:right w:val="single" w:sz="8" w:space="0" w:color="2C2A29" w:themeColor="accent1"/>
      </w:tblBorders>
    </w:tblPr>
    <w:tblStylePr w:type="firstRow">
      <w:pPr>
        <w:spacing w:before="0" w:after="0" w:line="240" w:lineRule="auto"/>
      </w:pPr>
      <w:rPr>
        <w:b/>
        <w:bCs/>
        <w:color w:val="0057B8" w:themeColor="background1"/>
      </w:rPr>
      <w:tblPr/>
      <w:tcPr>
        <w:shd w:val="clear" w:color="auto" w:fill="2C2A29" w:themeFill="accent1"/>
      </w:tcPr>
    </w:tblStylePr>
    <w:tblStylePr w:type="lastRow">
      <w:pPr>
        <w:spacing w:before="0" w:after="0" w:line="240" w:lineRule="auto"/>
      </w:pPr>
      <w:rPr>
        <w:b/>
        <w:bCs/>
      </w:rPr>
      <w:tblPr/>
      <w:tcPr>
        <w:tcBorders>
          <w:top w:val="double" w:sz="6" w:space="0" w:color="2C2A29" w:themeColor="accent1"/>
          <w:left w:val="single" w:sz="8" w:space="0" w:color="2C2A29" w:themeColor="accent1"/>
          <w:bottom w:val="single" w:sz="8" w:space="0" w:color="2C2A29" w:themeColor="accent1"/>
          <w:right w:val="single" w:sz="8" w:space="0" w:color="2C2A29" w:themeColor="accent1"/>
        </w:tcBorders>
      </w:tcPr>
    </w:tblStylePr>
    <w:tblStylePr w:type="firstCol">
      <w:rPr>
        <w:b/>
        <w:bCs/>
      </w:rPr>
    </w:tblStylePr>
    <w:tblStylePr w:type="lastCol">
      <w:rPr>
        <w:b/>
        <w:bCs/>
      </w:rPr>
    </w:tblStylePr>
    <w:tblStylePr w:type="band1Vert">
      <w:tblPr/>
      <w:tcPr>
        <w:tcBorders>
          <w:top w:val="single" w:sz="8" w:space="0" w:color="2C2A29" w:themeColor="accent1"/>
          <w:left w:val="single" w:sz="8" w:space="0" w:color="2C2A29" w:themeColor="accent1"/>
          <w:bottom w:val="single" w:sz="8" w:space="0" w:color="2C2A29" w:themeColor="accent1"/>
          <w:right w:val="single" w:sz="8" w:space="0" w:color="2C2A29" w:themeColor="accent1"/>
        </w:tcBorders>
      </w:tcPr>
    </w:tblStylePr>
    <w:tblStylePr w:type="band1Horz">
      <w:tblPr/>
      <w:tcPr>
        <w:tcBorders>
          <w:top w:val="single" w:sz="8" w:space="0" w:color="2C2A29" w:themeColor="accent1"/>
          <w:left w:val="single" w:sz="8" w:space="0" w:color="2C2A29" w:themeColor="accent1"/>
          <w:bottom w:val="single" w:sz="8" w:space="0" w:color="2C2A29" w:themeColor="accent1"/>
          <w:right w:val="single" w:sz="8" w:space="0" w:color="2C2A29" w:themeColor="accent1"/>
        </w:tcBorders>
      </w:tcPr>
    </w:tblStylePr>
  </w:style>
  <w:style w:type="character" w:customStyle="1" w:styleId="TBBlueBulletChar">
    <w:name w:val="TB Blue Bullet Char"/>
    <w:basedOn w:val="TBWhiteBulletChar"/>
    <w:link w:val="TBBlueBullet"/>
    <w:uiPriority w:val="3"/>
    <w:rsid w:val="00BD5D6F"/>
    <w:rPr>
      <w:rFonts w:ascii="Gotham Book" w:hAnsi="Gotham Book"/>
      <w:color w:val="FFFFFF"/>
      <w:sz w:val="20"/>
      <w:szCs w:val="20"/>
    </w:rPr>
  </w:style>
  <w:style w:type="paragraph" w:customStyle="1" w:styleId="TextBullet">
    <w:name w:val="Text Bullet"/>
    <w:basedOn w:val="ListParagraph"/>
    <w:link w:val="TextBulletChar"/>
    <w:uiPriority w:val="2"/>
    <w:qFormat/>
    <w:rsid w:val="000B34E5"/>
    <w:pPr>
      <w:numPr>
        <w:numId w:val="10"/>
      </w:numPr>
      <w:spacing w:before="60" w:after="60"/>
      <w:ind w:left="274" w:hanging="274"/>
      <w:contextualSpacing w:val="0"/>
    </w:pPr>
    <w:rPr>
      <w:rFonts w:cs="Times New Roman"/>
      <w:szCs w:val="20"/>
    </w:rPr>
  </w:style>
  <w:style w:type="table" w:styleId="LightShading">
    <w:name w:val="Light Shading"/>
    <w:basedOn w:val="TableNormal"/>
    <w:uiPriority w:val="60"/>
    <w:rsid w:val="00D00179"/>
    <w:pPr>
      <w:spacing w:before="60" w:after="60" w:line="240" w:lineRule="auto"/>
      <w:jc w:val="center"/>
    </w:pPr>
    <w:rPr>
      <w:rFonts w:ascii="Gotham Book" w:hAnsi="Gotham Book"/>
      <w:color w:val="000000" w:themeColor="text1" w:themeShade="BF"/>
      <w:sz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extBulletChar">
    <w:name w:val="Text Bullet Char"/>
    <w:basedOn w:val="ListParagraphChar"/>
    <w:link w:val="TextBullet"/>
    <w:uiPriority w:val="2"/>
    <w:rsid w:val="000B34E5"/>
    <w:rPr>
      <w:rFonts w:ascii="Times New Roman" w:hAnsi="Times New Roman" w:cs="Times New Roman"/>
      <w:sz w:val="20"/>
      <w:szCs w:val="20"/>
    </w:rPr>
  </w:style>
  <w:style w:type="character" w:styleId="SubtleReference">
    <w:name w:val="Subtle Reference"/>
    <w:basedOn w:val="DefaultParagraphFont"/>
    <w:uiPriority w:val="31"/>
    <w:qFormat/>
    <w:rsid w:val="00921451"/>
    <w:rPr>
      <w:b/>
      <w:caps w:val="0"/>
      <w:smallCaps w:val="0"/>
      <w:color w:val="003865"/>
      <w:u w:val="single"/>
    </w:rPr>
  </w:style>
  <w:style w:type="table" w:styleId="LightShading-Accent1">
    <w:name w:val="Light Shading Accent 1"/>
    <w:basedOn w:val="TableNormal"/>
    <w:uiPriority w:val="60"/>
    <w:rsid w:val="00D00179"/>
    <w:pPr>
      <w:spacing w:after="0" w:line="240" w:lineRule="auto"/>
    </w:pPr>
    <w:rPr>
      <w:color w:val="201F1E" w:themeColor="accent1" w:themeShade="BF"/>
    </w:rPr>
    <w:tblPr>
      <w:tblStyleRowBandSize w:val="1"/>
      <w:tblStyleColBandSize w:val="1"/>
      <w:tblBorders>
        <w:top w:val="single" w:sz="8" w:space="0" w:color="2C2A29" w:themeColor="accent1"/>
        <w:bottom w:val="single" w:sz="8" w:space="0" w:color="2C2A29" w:themeColor="accent1"/>
      </w:tblBorders>
    </w:tblPr>
    <w:tblStylePr w:type="firstRow">
      <w:pPr>
        <w:spacing w:before="0" w:after="0" w:line="240" w:lineRule="auto"/>
      </w:pPr>
      <w:rPr>
        <w:b/>
        <w:bCs/>
      </w:rPr>
      <w:tblPr/>
      <w:tcPr>
        <w:tcBorders>
          <w:top w:val="single" w:sz="8" w:space="0" w:color="2C2A29" w:themeColor="accent1"/>
          <w:left w:val="nil"/>
          <w:bottom w:val="single" w:sz="8" w:space="0" w:color="2C2A29" w:themeColor="accent1"/>
          <w:right w:val="nil"/>
          <w:insideH w:val="nil"/>
          <w:insideV w:val="nil"/>
        </w:tcBorders>
      </w:tcPr>
    </w:tblStylePr>
    <w:tblStylePr w:type="lastRow">
      <w:pPr>
        <w:spacing w:before="0" w:after="0" w:line="240" w:lineRule="auto"/>
      </w:pPr>
      <w:rPr>
        <w:b/>
        <w:bCs/>
      </w:rPr>
      <w:tblPr/>
      <w:tcPr>
        <w:tcBorders>
          <w:top w:val="single" w:sz="8" w:space="0" w:color="2C2A29" w:themeColor="accent1"/>
          <w:left w:val="nil"/>
          <w:bottom w:val="single" w:sz="8" w:space="0" w:color="2C2A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9C8" w:themeFill="accent1" w:themeFillTint="3F"/>
      </w:tcPr>
    </w:tblStylePr>
    <w:tblStylePr w:type="band1Horz">
      <w:tblPr/>
      <w:tcPr>
        <w:tcBorders>
          <w:left w:val="nil"/>
          <w:right w:val="nil"/>
          <w:insideH w:val="nil"/>
          <w:insideV w:val="nil"/>
        </w:tcBorders>
        <w:shd w:val="clear" w:color="auto" w:fill="CCC9C8" w:themeFill="accent1" w:themeFillTint="3F"/>
      </w:tcPr>
    </w:tblStylePr>
  </w:style>
  <w:style w:type="character" w:styleId="IntenseReference">
    <w:name w:val="Intense Reference"/>
    <w:basedOn w:val="DefaultParagraphFont"/>
    <w:uiPriority w:val="32"/>
    <w:qFormat/>
    <w:rsid w:val="00921451"/>
    <w:rPr>
      <w:b/>
      <w:bCs/>
      <w:caps w:val="0"/>
      <w:smallCaps w:val="0"/>
      <w:color w:val="FF6A39" w:themeColor="accent4"/>
      <w:spacing w:val="5"/>
      <w:u w:val="single"/>
    </w:rPr>
  </w:style>
  <w:style w:type="paragraph" w:customStyle="1" w:styleId="TBWhiteTitle">
    <w:name w:val="TB White Title"/>
    <w:basedOn w:val="TBBlueTitle"/>
    <w:link w:val="TBWhiteTitleChar"/>
    <w:uiPriority w:val="1"/>
    <w:qFormat/>
    <w:rsid w:val="00FC7342"/>
    <w:rPr>
      <w:color w:val="FFFFFF"/>
    </w:rPr>
  </w:style>
  <w:style w:type="character" w:customStyle="1" w:styleId="TBWhiteTitleChar">
    <w:name w:val="TB White Title Char"/>
    <w:basedOn w:val="CallOutBoxHeaderChar"/>
    <w:link w:val="TBWhiteTitle"/>
    <w:uiPriority w:val="1"/>
    <w:rsid w:val="00FC7342"/>
    <w:rPr>
      <w:rFonts w:ascii="Gotham Condensed Bold" w:hAnsi="Gotham Condensed Bold"/>
      <w:caps/>
      <w:color w:val="FFFFFF"/>
      <w:spacing w:val="20"/>
      <w:sz w:val="32"/>
      <w:szCs w:val="36"/>
    </w:rPr>
  </w:style>
  <w:style w:type="paragraph" w:customStyle="1" w:styleId="2-WinTheme">
    <w:name w:val="2-Win Theme"/>
    <w:basedOn w:val="Normal"/>
    <w:link w:val="2-WinThemeChar"/>
    <w:uiPriority w:val="99"/>
    <w:rsid w:val="000579FB"/>
    <w:pPr>
      <w:suppressAutoHyphens/>
      <w:autoSpaceDE w:val="0"/>
      <w:autoSpaceDN w:val="0"/>
      <w:adjustRightInd w:val="0"/>
      <w:spacing w:after="160" w:line="260" w:lineRule="atLeast"/>
      <w:textAlignment w:val="center"/>
    </w:pPr>
    <w:rPr>
      <w:rFonts w:ascii="Gotham Light" w:hAnsi="Gotham Light" w:cs="Gotham Light"/>
      <w:color w:val="006FB9"/>
      <w:spacing w:val="10"/>
      <w:sz w:val="24"/>
      <w:szCs w:val="24"/>
    </w:rPr>
  </w:style>
  <w:style w:type="paragraph" w:customStyle="1" w:styleId="WinThemeText">
    <w:name w:val="Win Theme Text"/>
    <w:basedOn w:val="2-WinTheme"/>
    <w:link w:val="WinThemeTextChar"/>
    <w:qFormat/>
    <w:rsid w:val="00F54733"/>
    <w:rPr>
      <w:rFonts w:ascii="Gotham Book" w:hAnsi="Gotham Book"/>
      <w:b/>
      <w:sz w:val="22"/>
    </w:rPr>
  </w:style>
  <w:style w:type="paragraph" w:customStyle="1" w:styleId="FigureNumber">
    <w:name w:val="Figure Number"/>
    <w:link w:val="FigureNumberChar"/>
    <w:uiPriority w:val="3"/>
    <w:qFormat/>
    <w:rsid w:val="000579FB"/>
    <w:rPr>
      <w:rFonts w:ascii="Gotham Book" w:hAnsi="Gotham Book"/>
      <w:i/>
      <w:color w:val="0057B8" w:themeColor="background1"/>
    </w:rPr>
  </w:style>
  <w:style w:type="character" w:customStyle="1" w:styleId="2-WinThemeChar">
    <w:name w:val="2-Win Theme Char"/>
    <w:basedOn w:val="DefaultParagraphFont"/>
    <w:link w:val="2-WinTheme"/>
    <w:uiPriority w:val="99"/>
    <w:rsid w:val="000579FB"/>
    <w:rPr>
      <w:rFonts w:ascii="Gotham Light" w:hAnsi="Gotham Light" w:cs="Gotham Light"/>
      <w:color w:val="006FB9"/>
      <w:spacing w:val="10"/>
      <w:sz w:val="24"/>
      <w:szCs w:val="24"/>
    </w:rPr>
  </w:style>
  <w:style w:type="character" w:customStyle="1" w:styleId="WinThemeTextChar">
    <w:name w:val="Win Theme Text Char"/>
    <w:basedOn w:val="2-WinThemeChar"/>
    <w:link w:val="WinThemeText"/>
    <w:rsid w:val="00D864AB"/>
    <w:rPr>
      <w:rFonts w:ascii="Gotham Book" w:hAnsi="Gotham Book" w:cs="Gotham Light"/>
      <w:b/>
      <w:color w:val="006FB9"/>
      <w:spacing w:val="10"/>
      <w:sz w:val="24"/>
      <w:szCs w:val="24"/>
    </w:rPr>
  </w:style>
  <w:style w:type="paragraph" w:customStyle="1" w:styleId="FigName">
    <w:name w:val="Fig Name"/>
    <w:basedOn w:val="FigureNumber"/>
    <w:link w:val="FigNameChar"/>
    <w:uiPriority w:val="3"/>
    <w:qFormat/>
    <w:rsid w:val="00345E6F"/>
    <w:rPr>
      <w:b/>
    </w:rPr>
  </w:style>
  <w:style w:type="character" w:customStyle="1" w:styleId="FigureNumberChar">
    <w:name w:val="Figure Number Char"/>
    <w:link w:val="FigureNumber"/>
    <w:uiPriority w:val="3"/>
    <w:rsid w:val="00D864AB"/>
    <w:rPr>
      <w:rFonts w:ascii="Gotham Book" w:hAnsi="Gotham Book"/>
      <w:i/>
      <w:color w:val="0057B8" w:themeColor="background1"/>
    </w:rPr>
  </w:style>
  <w:style w:type="paragraph" w:customStyle="1" w:styleId="FigActionCaption">
    <w:name w:val="Fig Action Caption"/>
    <w:basedOn w:val="FigName"/>
    <w:link w:val="FigActionCaptionChar"/>
    <w:uiPriority w:val="3"/>
    <w:qFormat/>
    <w:rsid w:val="00B2593A"/>
    <w:rPr>
      <w:b w:val="0"/>
      <w:i w:val="0"/>
    </w:rPr>
  </w:style>
  <w:style w:type="character" w:customStyle="1" w:styleId="FigNameChar">
    <w:name w:val="Fig Name Char"/>
    <w:basedOn w:val="FigureNumberChar"/>
    <w:link w:val="FigName"/>
    <w:uiPriority w:val="3"/>
    <w:rsid w:val="00D864AB"/>
    <w:rPr>
      <w:rFonts w:ascii="Gotham Book" w:hAnsi="Gotham Book"/>
      <w:b/>
      <w:i/>
      <w:color w:val="0057B8" w:themeColor="background1"/>
    </w:rPr>
  </w:style>
  <w:style w:type="character" w:customStyle="1" w:styleId="FigActionCaptionChar">
    <w:name w:val="Fig Action Caption Char"/>
    <w:basedOn w:val="FigureNumberChar"/>
    <w:link w:val="FigActionCaption"/>
    <w:uiPriority w:val="3"/>
    <w:rsid w:val="00D864AB"/>
    <w:rPr>
      <w:rFonts w:ascii="Gotham Book" w:hAnsi="Gotham Book"/>
      <w:i w:val="0"/>
      <w:color w:val="0057B8" w:themeColor="background1"/>
    </w:rPr>
  </w:style>
  <w:style w:type="paragraph" w:customStyle="1" w:styleId="TBBlueTitle">
    <w:name w:val="TB Blue Title"/>
    <w:basedOn w:val="Normal"/>
    <w:link w:val="TBBlueTitleChar"/>
    <w:uiPriority w:val="3"/>
    <w:qFormat/>
    <w:rsid w:val="00FC7342"/>
    <w:pPr>
      <w:spacing w:before="60" w:after="60"/>
    </w:pPr>
    <w:rPr>
      <w:rFonts w:ascii="Gotham Condensed Bold" w:hAnsi="Gotham Condensed Bold"/>
      <w:caps/>
      <w:color w:val="0057B8" w:themeColor="background1"/>
      <w:spacing w:val="20"/>
      <w:sz w:val="32"/>
      <w:szCs w:val="36"/>
    </w:rPr>
  </w:style>
  <w:style w:type="character" w:customStyle="1" w:styleId="TBBlueTitleChar">
    <w:name w:val="TB Blue Title Char"/>
    <w:basedOn w:val="DefaultParagraphFont"/>
    <w:link w:val="TBBlueTitle"/>
    <w:uiPriority w:val="3"/>
    <w:rsid w:val="00FC7342"/>
    <w:rPr>
      <w:rFonts w:ascii="Gotham Condensed Bold" w:hAnsi="Gotham Condensed Bold"/>
      <w:caps/>
      <w:color w:val="0057B8" w:themeColor="background1"/>
      <w:spacing w:val="20"/>
      <w:sz w:val="32"/>
      <w:szCs w:val="36"/>
    </w:rPr>
  </w:style>
  <w:style w:type="paragraph" w:customStyle="1" w:styleId="TBBullet">
    <w:name w:val="TB Bullet"/>
    <w:basedOn w:val="ListParagraph"/>
    <w:link w:val="TBBulletChar"/>
    <w:uiPriority w:val="6"/>
    <w:qFormat/>
    <w:rsid w:val="00FA01EF"/>
    <w:pPr>
      <w:numPr>
        <w:numId w:val="11"/>
      </w:numPr>
      <w:spacing w:after="0"/>
    </w:pPr>
    <w:rPr>
      <w:rFonts w:ascii="Gotham Book" w:hAnsi="Gotham Book"/>
      <w:color w:val="FFFFFF"/>
      <w:szCs w:val="20"/>
    </w:rPr>
  </w:style>
  <w:style w:type="character" w:customStyle="1" w:styleId="TBBulletChar">
    <w:name w:val="TB Bullet Char"/>
    <w:basedOn w:val="ListParagraphChar"/>
    <w:link w:val="TBBullet"/>
    <w:uiPriority w:val="6"/>
    <w:rsid w:val="009614F4"/>
    <w:rPr>
      <w:rFonts w:ascii="Gotham Book" w:hAnsi="Gotham Book"/>
      <w:color w:val="FFFFFF"/>
      <w:sz w:val="20"/>
      <w:szCs w:val="20"/>
    </w:rPr>
  </w:style>
  <w:style w:type="paragraph" w:customStyle="1" w:styleId="PhotoDescript">
    <w:name w:val="Photo Descript"/>
    <w:basedOn w:val="Normal"/>
    <w:link w:val="PhotoDescriptChar"/>
    <w:uiPriority w:val="6"/>
    <w:rsid w:val="00FA01EF"/>
    <w:rPr>
      <w:rFonts w:ascii="Gotham Book" w:hAnsi="Gotham Book"/>
      <w:color w:val="0057B8" w:themeColor="background1"/>
    </w:rPr>
  </w:style>
  <w:style w:type="character" w:customStyle="1" w:styleId="PhotoDescriptChar">
    <w:name w:val="Photo Descript Char"/>
    <w:basedOn w:val="DefaultParagraphFont"/>
    <w:link w:val="PhotoDescript"/>
    <w:uiPriority w:val="6"/>
    <w:rsid w:val="00FA01EF"/>
    <w:rPr>
      <w:rFonts w:ascii="Gotham Book" w:hAnsi="Gotham Book"/>
      <w:color w:val="0057B8" w:themeColor="background1"/>
      <w:sz w:val="20"/>
    </w:rPr>
  </w:style>
  <w:style w:type="paragraph" w:customStyle="1" w:styleId="Subheader">
    <w:name w:val="Subheader"/>
    <w:basedOn w:val="TBBlueTitle"/>
    <w:link w:val="SubheaderChar"/>
    <w:uiPriority w:val="99"/>
    <w:rsid w:val="00FA01EF"/>
  </w:style>
  <w:style w:type="character" w:customStyle="1" w:styleId="SubheaderChar">
    <w:name w:val="Subheader Char"/>
    <w:basedOn w:val="TBBlueTitleChar"/>
    <w:link w:val="Subheader"/>
    <w:uiPriority w:val="99"/>
    <w:rsid w:val="00D864AB"/>
    <w:rPr>
      <w:rFonts w:ascii="Gotham Condensed Bold" w:hAnsi="Gotham Condensed Bold"/>
      <w:caps/>
      <w:color w:val="0057B8" w:themeColor="background1"/>
      <w:spacing w:val="20"/>
      <w:sz w:val="36"/>
      <w:szCs w:val="36"/>
    </w:rPr>
  </w:style>
  <w:style w:type="paragraph" w:customStyle="1" w:styleId="PDChallengesSolutionsPerformance">
    <w:name w:val="PD_Challenges/Solutions/Performance"/>
    <w:basedOn w:val="Subheader"/>
    <w:link w:val="PDChallengesSolutionsPerformanceChar"/>
    <w:uiPriority w:val="5"/>
    <w:rsid w:val="00D864AB"/>
    <w:pPr>
      <w:keepNext/>
    </w:pPr>
    <w:rPr>
      <w:caps w:val="0"/>
    </w:rPr>
  </w:style>
  <w:style w:type="character" w:customStyle="1" w:styleId="PDChallengesSolutionsPerformanceChar">
    <w:name w:val="PD_Challenges/Solutions/Performance Char"/>
    <w:basedOn w:val="SubheaderChar"/>
    <w:link w:val="PDChallengesSolutionsPerformance"/>
    <w:uiPriority w:val="5"/>
    <w:rsid w:val="009614F4"/>
    <w:rPr>
      <w:rFonts w:ascii="Gotham Condensed Bold" w:hAnsi="Gotham Condensed Bold"/>
      <w:caps w:val="0"/>
      <w:color w:val="0057B8" w:themeColor="background1"/>
      <w:spacing w:val="20"/>
      <w:sz w:val="32"/>
      <w:szCs w:val="36"/>
    </w:rPr>
  </w:style>
  <w:style w:type="character" w:styleId="CommentReference">
    <w:name w:val="annotation reference"/>
    <w:basedOn w:val="DefaultParagraphFont"/>
    <w:uiPriority w:val="99"/>
    <w:semiHidden/>
    <w:unhideWhenUsed/>
    <w:rsid w:val="00FA01EF"/>
    <w:rPr>
      <w:sz w:val="16"/>
      <w:szCs w:val="16"/>
    </w:rPr>
  </w:style>
  <w:style w:type="paragraph" w:styleId="CommentText">
    <w:name w:val="annotation text"/>
    <w:basedOn w:val="Normal"/>
    <w:link w:val="CommentTextChar"/>
    <w:uiPriority w:val="12"/>
    <w:unhideWhenUsed/>
    <w:rsid w:val="00FA01EF"/>
    <w:rPr>
      <w:szCs w:val="20"/>
    </w:rPr>
  </w:style>
  <w:style w:type="character" w:customStyle="1" w:styleId="CommentTextChar">
    <w:name w:val="Comment Text Char"/>
    <w:basedOn w:val="DefaultParagraphFont"/>
    <w:link w:val="CommentText"/>
    <w:uiPriority w:val="12"/>
    <w:rsid w:val="00BD5D6F"/>
    <w:rPr>
      <w:rFonts w:ascii="Times New Roman" w:hAnsi="Times New Roman"/>
      <w:sz w:val="20"/>
      <w:szCs w:val="20"/>
    </w:rPr>
  </w:style>
  <w:style w:type="character" w:customStyle="1" w:styleId="BodyCopy">
    <w:name w:val="Body Copy"/>
    <w:uiPriority w:val="99"/>
    <w:rsid w:val="00FA01EF"/>
    <w:rPr>
      <w:rFonts w:ascii="TimesNewRomanPSMT" w:hAnsi="TimesNewRomanPSMT" w:cs="TimesNewRomanPSMT"/>
      <w:color w:val="646469"/>
      <w:sz w:val="20"/>
      <w:szCs w:val="18"/>
    </w:rPr>
  </w:style>
  <w:style w:type="character" w:styleId="Hyperlink">
    <w:name w:val="Hyperlink"/>
    <w:basedOn w:val="DefaultParagraphFont"/>
    <w:uiPriority w:val="99"/>
    <w:unhideWhenUsed/>
    <w:rsid w:val="00FA01EF"/>
    <w:rPr>
      <w:color w:val="D3BC8D" w:themeColor="hyperlink"/>
      <w:u w:val="single"/>
    </w:rPr>
  </w:style>
  <w:style w:type="table" w:styleId="TableGrid">
    <w:name w:val="Table Grid"/>
    <w:basedOn w:val="TableNormal"/>
    <w:uiPriority w:val="59"/>
    <w:rsid w:val="00FA01EF"/>
    <w:pPr>
      <w:spacing w:after="0" w:line="240" w:lineRule="auto"/>
    </w:pPr>
    <w:rPr>
      <w:rFonts w:ascii="Calibri" w:eastAsia="Calibri" w:hAnsi="Calibri"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6"/>
    <w:unhideWhenUsed/>
    <w:qFormat/>
    <w:rsid w:val="00FA01EF"/>
    <w:pPr>
      <w:spacing w:after="0" w:line="240" w:lineRule="auto"/>
    </w:pPr>
    <w:rPr>
      <w:rFonts w:eastAsiaTheme="minorEastAsia"/>
      <w:sz w:val="24"/>
      <w:szCs w:val="24"/>
    </w:rPr>
  </w:style>
  <w:style w:type="paragraph" w:customStyle="1" w:styleId="PDRHeading">
    <w:name w:val="PD&amp;R Heading"/>
    <w:basedOn w:val="Heading2"/>
    <w:autoRedefine/>
    <w:uiPriority w:val="99"/>
    <w:rsid w:val="00813A9A"/>
    <w:pPr>
      <w:widowControl w:val="0"/>
      <w:suppressAutoHyphens/>
      <w:autoSpaceDE w:val="0"/>
      <w:autoSpaceDN w:val="0"/>
      <w:adjustRightInd w:val="0"/>
      <w:spacing w:line="288" w:lineRule="auto"/>
      <w:jc w:val="both"/>
      <w:textAlignment w:val="center"/>
    </w:pPr>
    <w:rPr>
      <w:rFonts w:ascii="Gotham Bold" w:eastAsiaTheme="minorEastAsia" w:hAnsi="Gotham Bold" w:cs="MinionPro-Regular"/>
      <w:b/>
      <w:color w:val="0057B8" w:themeColor="background1"/>
      <w:spacing w:val="10"/>
    </w:rPr>
  </w:style>
  <w:style w:type="paragraph" w:customStyle="1" w:styleId="Footer2">
    <w:name w:val="Footer2"/>
    <w:basedOn w:val="Normal"/>
    <w:uiPriority w:val="8"/>
    <w:rsid w:val="00FA01EF"/>
    <w:pPr>
      <w:spacing w:after="0"/>
      <w:jc w:val="right"/>
    </w:pPr>
    <w:rPr>
      <w:rFonts w:ascii="Gotham Light" w:eastAsiaTheme="minorEastAsia" w:hAnsi="Gotham Light"/>
      <w:bCs/>
      <w:caps/>
      <w:color w:val="0043B8"/>
      <w:szCs w:val="24"/>
    </w:rPr>
  </w:style>
  <w:style w:type="paragraph" w:customStyle="1" w:styleId="ProjectLocation">
    <w:name w:val="Project Location"/>
    <w:basedOn w:val="Normal"/>
    <w:link w:val="ProjectLocationChar"/>
    <w:uiPriority w:val="5"/>
    <w:rsid w:val="00FA01EF"/>
    <w:pPr>
      <w:keepNext/>
      <w:spacing w:after="0"/>
    </w:pPr>
    <w:rPr>
      <w:b/>
      <w:i/>
    </w:rPr>
  </w:style>
  <w:style w:type="character" w:customStyle="1" w:styleId="ProjectLocationChar">
    <w:name w:val="Project Location Char"/>
    <w:basedOn w:val="DefaultParagraphFont"/>
    <w:link w:val="ProjectLocation"/>
    <w:uiPriority w:val="5"/>
    <w:rsid w:val="00FA01EF"/>
    <w:rPr>
      <w:rFonts w:ascii="Times New Roman" w:hAnsi="Times New Roman"/>
      <w:b/>
      <w:i/>
    </w:rPr>
  </w:style>
  <w:style w:type="paragraph" w:customStyle="1" w:styleId="NoParagraphStyle">
    <w:name w:val="[No Paragraph Style]"/>
    <w:uiPriority w:val="8"/>
    <w:unhideWhenUsed/>
    <w:rsid w:val="00FA01EF"/>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rPr>
  </w:style>
  <w:style w:type="character" w:customStyle="1" w:styleId="PullQuoteAttribution">
    <w:name w:val="Pull Quote Attribution"/>
    <w:uiPriority w:val="99"/>
    <w:rsid w:val="00FA01EF"/>
    <w:rPr>
      <w:rFonts w:ascii="Gotham-LightItalic" w:hAnsi="Gotham-LightItalic" w:cs="Gotham-LightItalic"/>
      <w:i/>
      <w:iCs/>
      <w:color w:val="2459A8"/>
      <w:spacing w:val="-8"/>
      <w:w w:val="100"/>
      <w:position w:val="0"/>
      <w:sz w:val="20"/>
      <w:szCs w:val="20"/>
      <w:u w:val="none"/>
      <w:vertAlign w:val="baseline"/>
    </w:rPr>
  </w:style>
  <w:style w:type="paragraph" w:customStyle="1" w:styleId="AdditionalInformation">
    <w:name w:val="Additional Information"/>
    <w:basedOn w:val="ResumeNameHeader"/>
    <w:uiPriority w:val="11"/>
    <w:rsid w:val="00FA01EF"/>
  </w:style>
  <w:style w:type="paragraph" w:customStyle="1" w:styleId="ResumeNameHeader">
    <w:name w:val="Resume Name Header"/>
    <w:basedOn w:val="NoParagraphStyle"/>
    <w:autoRedefine/>
    <w:uiPriority w:val="5"/>
    <w:unhideWhenUsed/>
    <w:qFormat/>
    <w:rsid w:val="00FA01EF"/>
    <w:pPr>
      <w:suppressAutoHyphens/>
    </w:pPr>
    <w:rPr>
      <w:rFonts w:ascii="Gotham Bold" w:hAnsi="Gotham Bold"/>
      <w:color w:val="0057B8"/>
      <w:spacing w:val="10"/>
    </w:rPr>
  </w:style>
  <w:style w:type="paragraph" w:customStyle="1" w:styleId="TBLargeNumbers">
    <w:name w:val="TB Large Numbers"/>
    <w:basedOn w:val="Normal"/>
    <w:link w:val="TBLargeNumbersChar"/>
    <w:uiPriority w:val="3"/>
    <w:rsid w:val="00FA01EF"/>
    <w:pPr>
      <w:spacing w:before="120" w:after="0"/>
    </w:pPr>
    <w:rPr>
      <w:rFonts w:ascii="Gotham Condensed Bold" w:hAnsi="Gotham Condensed Bold"/>
      <w:caps/>
      <w:color w:val="FFFFFF"/>
      <w:position w:val="-4"/>
      <w:sz w:val="40"/>
      <w:szCs w:val="48"/>
    </w:rPr>
  </w:style>
  <w:style w:type="character" w:customStyle="1" w:styleId="TBLargeNumbersChar">
    <w:name w:val="TB Large Numbers Char"/>
    <w:basedOn w:val="DefaultParagraphFont"/>
    <w:link w:val="TBLargeNumbers"/>
    <w:uiPriority w:val="3"/>
    <w:rsid w:val="00B2593A"/>
    <w:rPr>
      <w:rFonts w:ascii="Gotham Condensed Bold" w:hAnsi="Gotham Condensed Bold"/>
      <w:caps/>
      <w:color w:val="FFFFFF"/>
      <w:position w:val="-4"/>
      <w:sz w:val="40"/>
      <w:szCs w:val="48"/>
    </w:rPr>
  </w:style>
  <w:style w:type="paragraph" w:styleId="TOCHeading">
    <w:name w:val="TOC Heading"/>
    <w:basedOn w:val="Heading1"/>
    <w:next w:val="Normal"/>
    <w:uiPriority w:val="39"/>
    <w:semiHidden/>
    <w:unhideWhenUsed/>
    <w:qFormat/>
    <w:rsid w:val="00E473A8"/>
    <w:pPr>
      <w:spacing w:before="480"/>
      <w:outlineLvl w:val="9"/>
    </w:pPr>
    <w:rPr>
      <w:rFonts w:asciiTheme="majorHAnsi" w:hAnsiTheme="majorHAnsi"/>
      <w:caps w:val="0"/>
      <w:color w:val="201F1E" w:themeColor="accent1" w:themeShade="BF"/>
      <w:sz w:val="28"/>
      <w:lang w:eastAsia="ja-JP"/>
    </w:rPr>
  </w:style>
  <w:style w:type="paragraph" w:styleId="TOC1">
    <w:name w:val="toc 1"/>
    <w:basedOn w:val="Normal"/>
    <w:next w:val="Normal"/>
    <w:autoRedefine/>
    <w:uiPriority w:val="39"/>
    <w:unhideWhenUsed/>
    <w:rsid w:val="00E66C3E"/>
    <w:pPr>
      <w:spacing w:before="120" w:after="0"/>
    </w:pPr>
    <w:rPr>
      <w:rFonts w:ascii="Gotham Medium" w:hAnsi="Gotham Medium"/>
      <w:b/>
      <w:color w:val="0057B8" w:themeColor="background1"/>
      <w:sz w:val="28"/>
    </w:rPr>
  </w:style>
  <w:style w:type="paragraph" w:styleId="TOC2">
    <w:name w:val="toc 2"/>
    <w:basedOn w:val="Normal"/>
    <w:next w:val="Normal"/>
    <w:autoRedefine/>
    <w:uiPriority w:val="39"/>
    <w:unhideWhenUsed/>
    <w:rsid w:val="00E66C3E"/>
    <w:pPr>
      <w:spacing w:after="0"/>
      <w:ind w:left="288"/>
    </w:pPr>
    <w:rPr>
      <w:rFonts w:ascii="Gotham Medium" w:hAnsi="Gotham Medium"/>
      <w:b/>
      <w:sz w:val="24"/>
    </w:rPr>
  </w:style>
  <w:style w:type="paragraph" w:styleId="TOC3">
    <w:name w:val="toc 3"/>
    <w:basedOn w:val="Normal"/>
    <w:next w:val="Normal"/>
    <w:autoRedefine/>
    <w:uiPriority w:val="39"/>
    <w:unhideWhenUsed/>
    <w:rsid w:val="00E66C3E"/>
    <w:pPr>
      <w:spacing w:after="0"/>
      <w:ind w:left="576"/>
    </w:pPr>
    <w:rPr>
      <w:rFonts w:ascii="Gotham Medium" w:hAnsi="Gotham Medium"/>
      <w:sz w:val="24"/>
    </w:rPr>
  </w:style>
  <w:style w:type="paragraph" w:customStyle="1" w:styleId="ResumeProjectClientName">
    <w:name w:val="Resume_Project | Client Name"/>
    <w:basedOn w:val="Subtitle"/>
    <w:link w:val="ResumeProjectClientNameChar"/>
    <w:uiPriority w:val="1"/>
    <w:qFormat/>
    <w:rsid w:val="00C94439"/>
    <w:rPr>
      <w:rFonts w:ascii="Times New Roman" w:hAnsi="Times New Roman"/>
      <w:b w:val="0"/>
    </w:rPr>
  </w:style>
  <w:style w:type="character" w:customStyle="1" w:styleId="ResumeProjectClientNameChar">
    <w:name w:val="Resume_Project | Client Name Char"/>
    <w:basedOn w:val="SubtitleChar"/>
    <w:link w:val="ResumeProjectClientName"/>
    <w:uiPriority w:val="1"/>
    <w:rsid w:val="00C94439"/>
    <w:rPr>
      <w:rFonts w:ascii="Times New Roman" w:eastAsiaTheme="majorEastAsia" w:hAnsi="Times New Roman" w:cstheme="majorBidi"/>
      <w:b w:val="0"/>
      <w:iCs/>
      <w:color w:val="0057B8" w:themeColor="background1"/>
      <w:spacing w:val="15"/>
      <w:sz w:val="24"/>
      <w:szCs w:val="24"/>
    </w:rPr>
  </w:style>
  <w:style w:type="paragraph" w:customStyle="1" w:styleId="ResumeCity">
    <w:name w:val="Resume_City"/>
    <w:aliases w:val="State | Dates"/>
    <w:basedOn w:val="ResumeProjectClientName"/>
    <w:link w:val="ResumeCityChar"/>
    <w:uiPriority w:val="1"/>
    <w:qFormat/>
    <w:rsid w:val="00A94114"/>
    <w:pPr>
      <w:ind w:left="720" w:hanging="720"/>
    </w:pPr>
    <w:rPr>
      <w:iCs w:val="0"/>
      <w:sz w:val="20"/>
      <w:szCs w:val="22"/>
    </w:rPr>
  </w:style>
  <w:style w:type="paragraph" w:customStyle="1" w:styleId="ResumeRolePDCityandState">
    <w:name w:val="Resume_Role / PD_City and State"/>
    <w:basedOn w:val="Normal"/>
    <w:link w:val="ResumeRolePDCityandStateChar"/>
    <w:uiPriority w:val="1"/>
    <w:qFormat/>
    <w:rsid w:val="008B5A72"/>
    <w:pPr>
      <w:jc w:val="both"/>
    </w:pPr>
    <w:rPr>
      <w:rFonts w:ascii="Gotham Condensed Bold" w:hAnsi="Gotham Condensed Bold"/>
      <w:sz w:val="32"/>
      <w:szCs w:val="24"/>
    </w:rPr>
  </w:style>
  <w:style w:type="character" w:customStyle="1" w:styleId="ResumeCityChar">
    <w:name w:val="Resume_City Char"/>
    <w:aliases w:val="State | Dates Char"/>
    <w:basedOn w:val="ResumeProjectClientNameChar"/>
    <w:link w:val="ResumeCity"/>
    <w:uiPriority w:val="1"/>
    <w:rsid w:val="00A94114"/>
    <w:rPr>
      <w:rFonts w:ascii="Times New Roman" w:eastAsiaTheme="majorEastAsia" w:hAnsi="Times New Roman" w:cstheme="majorBidi"/>
      <w:b w:val="0"/>
      <w:iCs w:val="0"/>
      <w:color w:val="0057B8" w:themeColor="background1"/>
      <w:spacing w:val="15"/>
      <w:sz w:val="20"/>
      <w:szCs w:val="24"/>
    </w:rPr>
  </w:style>
  <w:style w:type="character" w:customStyle="1" w:styleId="ResumeRolePDCityandStateChar">
    <w:name w:val="Resume_Role / PD_City and State Char"/>
    <w:basedOn w:val="DefaultParagraphFont"/>
    <w:link w:val="ResumeRolePDCityandState"/>
    <w:uiPriority w:val="1"/>
    <w:rsid w:val="008B5A72"/>
    <w:rPr>
      <w:rFonts w:ascii="Gotham Condensed Bold" w:hAnsi="Gotham Condensed Bold"/>
      <w:sz w:val="32"/>
      <w:szCs w:val="24"/>
    </w:rPr>
  </w:style>
  <w:style w:type="paragraph" w:styleId="Quote">
    <w:name w:val="Quote"/>
    <w:basedOn w:val="Normal"/>
    <w:next w:val="Normal"/>
    <w:link w:val="QuoteChar"/>
    <w:uiPriority w:val="29"/>
    <w:qFormat/>
    <w:rsid w:val="00657AB2"/>
    <w:pPr>
      <w:pBdr>
        <w:top w:val="single" w:sz="24" w:space="1" w:color="0057B8" w:themeColor="background1"/>
        <w:bottom w:val="single" w:sz="24" w:space="1" w:color="0057B8" w:themeColor="background1"/>
      </w:pBdr>
      <w:spacing w:after="0"/>
      <w:jc w:val="center"/>
    </w:pPr>
    <w:rPr>
      <w:rFonts w:ascii="Gotham Narrow Bold" w:eastAsiaTheme="minorEastAsia" w:hAnsi="Gotham Narrow Bold"/>
      <w:i/>
      <w:iCs/>
      <w:color w:val="000000" w:themeColor="text1"/>
      <w:sz w:val="24"/>
      <w:szCs w:val="24"/>
      <w:lang w:eastAsia="ja-JP"/>
    </w:rPr>
  </w:style>
  <w:style w:type="character" w:customStyle="1" w:styleId="QuoteChar">
    <w:name w:val="Quote Char"/>
    <w:basedOn w:val="DefaultParagraphFont"/>
    <w:link w:val="Quote"/>
    <w:uiPriority w:val="29"/>
    <w:rsid w:val="00657AB2"/>
    <w:rPr>
      <w:rFonts w:ascii="Gotham Narrow Bold" w:eastAsiaTheme="minorEastAsia" w:hAnsi="Gotham Narrow Bold"/>
      <w:i/>
      <w:iCs/>
      <w:color w:val="000000" w:themeColor="text1"/>
      <w:sz w:val="24"/>
      <w:szCs w:val="24"/>
      <w:lang w:eastAsia="ja-JP"/>
    </w:rPr>
  </w:style>
  <w:style w:type="paragraph" w:styleId="CommentSubject">
    <w:name w:val="annotation subject"/>
    <w:basedOn w:val="CommentText"/>
    <w:next w:val="CommentText"/>
    <w:link w:val="CommentSubjectChar"/>
    <w:uiPriority w:val="99"/>
    <w:semiHidden/>
    <w:unhideWhenUsed/>
    <w:rsid w:val="00272865"/>
    <w:rPr>
      <w:b/>
      <w:bCs/>
    </w:rPr>
  </w:style>
  <w:style w:type="character" w:customStyle="1" w:styleId="CommentSubjectChar">
    <w:name w:val="Comment Subject Char"/>
    <w:basedOn w:val="CommentTextChar"/>
    <w:link w:val="CommentSubject"/>
    <w:uiPriority w:val="99"/>
    <w:semiHidden/>
    <w:rsid w:val="00272865"/>
    <w:rPr>
      <w:rFonts w:ascii="Times New Roman" w:hAnsi="Times New Roman"/>
      <w:b/>
      <w:bCs/>
      <w:sz w:val="20"/>
      <w:szCs w:val="20"/>
    </w:rPr>
  </w:style>
  <w:style w:type="paragraph" w:customStyle="1" w:styleId="DisciplineHeader">
    <w:name w:val="Discipline Header"/>
    <w:basedOn w:val="ResumeProjectClientName"/>
    <w:uiPriority w:val="1"/>
    <w:qFormat/>
    <w:rsid w:val="009C4065"/>
    <w:pPr>
      <w:spacing w:before="120" w:after="120"/>
    </w:pPr>
    <w:rPr>
      <w:b/>
      <w:caps/>
      <w:color w:val="FF6A39"/>
      <w:sz w:val="22"/>
    </w:rPr>
  </w:style>
  <w:style w:type="paragraph" w:customStyle="1" w:styleId="TBTitle">
    <w:name w:val="TB Title"/>
    <w:basedOn w:val="TBBlueTitle"/>
    <w:link w:val="TBTitleChar"/>
    <w:uiPriority w:val="4"/>
    <w:rsid w:val="00FC7342"/>
    <w:rPr>
      <w:color w:val="FFFFFF"/>
      <w:sz w:val="28"/>
    </w:rPr>
  </w:style>
  <w:style w:type="character" w:customStyle="1" w:styleId="TBTitleChar">
    <w:name w:val="TB Title Char"/>
    <w:basedOn w:val="DefaultParagraphFont"/>
    <w:link w:val="TBTitle"/>
    <w:uiPriority w:val="4"/>
    <w:rsid w:val="009614F4"/>
    <w:rPr>
      <w:rFonts w:ascii="Gotham Condensed Bold" w:hAnsi="Gotham Condensed Bold"/>
      <w:caps/>
      <w:color w:val="FFFFFF"/>
      <w:spacing w:val="20"/>
      <w:sz w:val="28"/>
      <w:szCs w:val="36"/>
    </w:rPr>
  </w:style>
  <w:style w:type="paragraph" w:customStyle="1" w:styleId="Awards-White">
    <w:name w:val="Awards-White"/>
    <w:basedOn w:val="Normal"/>
    <w:link w:val="Awards-WhiteChar"/>
    <w:uiPriority w:val="2"/>
    <w:qFormat/>
    <w:rsid w:val="009614F4"/>
    <w:pPr>
      <w:numPr>
        <w:numId w:val="20"/>
      </w:numPr>
      <w:spacing w:after="0"/>
      <w:ind w:left="360"/>
    </w:pPr>
    <w:rPr>
      <w:rFonts w:ascii="Gotham Book" w:hAnsi="Gotham Book"/>
      <w:color w:val="FFFFFF"/>
      <w:sz w:val="18"/>
    </w:rPr>
  </w:style>
  <w:style w:type="character" w:customStyle="1" w:styleId="Awards-WhiteChar">
    <w:name w:val="Awards-White Char"/>
    <w:basedOn w:val="DefaultParagraphFont"/>
    <w:link w:val="Awards-White"/>
    <w:uiPriority w:val="2"/>
    <w:rsid w:val="009614F4"/>
    <w:rPr>
      <w:rFonts w:ascii="Gotham Book" w:hAnsi="Gotham Book"/>
      <w:color w:val="FFFFFF"/>
      <w:sz w:val="18"/>
    </w:rPr>
  </w:style>
  <w:style w:type="paragraph" w:customStyle="1" w:styleId="BMcDText">
    <w:name w:val="BMcD Text"/>
    <w:basedOn w:val="BodyText"/>
    <w:link w:val="BMcDTextChar"/>
    <w:qFormat/>
    <w:rsid w:val="00C94439"/>
    <w:pPr>
      <w:spacing w:after="0"/>
    </w:pPr>
    <w:rPr>
      <w:rFonts w:eastAsia="Times New Roman" w:cs="Times New Roman"/>
      <w:szCs w:val="20"/>
    </w:rPr>
  </w:style>
  <w:style w:type="character" w:customStyle="1" w:styleId="BMcDTextChar">
    <w:name w:val="BMcD Text Char"/>
    <w:link w:val="BMcDText"/>
    <w:rsid w:val="00C94439"/>
    <w:rPr>
      <w:rFonts w:ascii="Times New Roman" w:eastAsia="Times New Roman" w:hAnsi="Times New Roman" w:cs="Times New Roman"/>
      <w:szCs w:val="20"/>
    </w:rPr>
  </w:style>
  <w:style w:type="paragraph" w:customStyle="1" w:styleId="Bullets">
    <w:name w:val="Bullets"/>
    <w:basedOn w:val="BodyText"/>
    <w:link w:val="BulletsChar"/>
    <w:qFormat/>
    <w:rsid w:val="00C94439"/>
    <w:pPr>
      <w:numPr>
        <w:numId w:val="21"/>
      </w:numPr>
      <w:spacing w:after="40"/>
    </w:pPr>
    <w:rPr>
      <w:rFonts w:eastAsia="Times New Roman" w:cs="Times New Roman"/>
      <w:sz w:val="20"/>
      <w:szCs w:val="20"/>
    </w:rPr>
  </w:style>
  <w:style w:type="paragraph" w:customStyle="1" w:styleId="TableBullets">
    <w:name w:val="Table Bullets"/>
    <w:basedOn w:val="Bullets"/>
    <w:link w:val="TableBulletsChar"/>
    <w:qFormat/>
    <w:rsid w:val="00C94439"/>
    <w:pPr>
      <w:spacing w:after="0"/>
      <w:contextualSpacing/>
    </w:pPr>
    <w:rPr>
      <w:lang w:eastAsia="ja-JP"/>
    </w:rPr>
  </w:style>
  <w:style w:type="character" w:customStyle="1" w:styleId="TableBulletsChar">
    <w:name w:val="Table Bullets Char"/>
    <w:basedOn w:val="DefaultParagraphFont"/>
    <w:link w:val="TableBullets"/>
    <w:rsid w:val="00C94439"/>
    <w:rPr>
      <w:rFonts w:ascii="Times New Roman" w:eastAsia="Times New Roman" w:hAnsi="Times New Roman" w:cs="Times New Roman"/>
      <w:sz w:val="20"/>
      <w:szCs w:val="20"/>
      <w:lang w:eastAsia="ja-JP"/>
    </w:rPr>
  </w:style>
  <w:style w:type="paragraph" w:styleId="BodyText">
    <w:name w:val="Body Text"/>
    <w:basedOn w:val="Normal"/>
    <w:link w:val="BodyTextChar"/>
    <w:uiPriority w:val="99"/>
    <w:semiHidden/>
    <w:unhideWhenUsed/>
    <w:rsid w:val="00C94439"/>
  </w:style>
  <w:style w:type="character" w:customStyle="1" w:styleId="BodyTextChar">
    <w:name w:val="Body Text Char"/>
    <w:basedOn w:val="DefaultParagraphFont"/>
    <w:link w:val="BodyText"/>
    <w:uiPriority w:val="99"/>
    <w:semiHidden/>
    <w:rsid w:val="00C94439"/>
    <w:rPr>
      <w:rFonts w:ascii="Times New Roman" w:hAnsi="Times New Roman"/>
    </w:rPr>
  </w:style>
  <w:style w:type="paragraph" w:customStyle="1" w:styleId="BMcDHeading">
    <w:name w:val="BMcD Heading"/>
    <w:basedOn w:val="Normal"/>
    <w:qFormat/>
    <w:rsid w:val="00A94114"/>
    <w:pPr>
      <w:spacing w:after="0"/>
    </w:pPr>
    <w:rPr>
      <w:rFonts w:ascii="Arial" w:eastAsia="Times New Roman" w:hAnsi="Arial" w:cs="Arial"/>
      <w:b/>
      <w:color w:val="005596"/>
      <w:szCs w:val="20"/>
    </w:rPr>
  </w:style>
  <w:style w:type="character" w:customStyle="1" w:styleId="BulletsChar">
    <w:name w:val="Bullets Char"/>
    <w:link w:val="Bullets"/>
    <w:rsid w:val="00A94114"/>
    <w:rPr>
      <w:rFonts w:ascii="Times New Roman" w:eastAsia="Times New Roman" w:hAnsi="Times New Roman" w:cs="Times New Roman"/>
      <w:sz w:val="20"/>
      <w:szCs w:val="20"/>
    </w:rPr>
  </w:style>
  <w:style w:type="paragraph" w:customStyle="1" w:styleId="Education">
    <w:name w:val="Education"/>
    <w:next w:val="Normal"/>
    <w:link w:val="EducationChar"/>
    <w:qFormat/>
    <w:rsid w:val="00A94114"/>
    <w:pPr>
      <w:keepNext/>
      <w:spacing w:before="60" w:after="0" w:line="240" w:lineRule="auto"/>
    </w:pPr>
    <w:rPr>
      <w:rFonts w:ascii="Arial" w:eastAsia="Calibri" w:hAnsi="Arial" w:cs="Arial"/>
      <w:color w:val="006BB5"/>
      <w:sz w:val="20"/>
      <w:szCs w:val="21"/>
    </w:rPr>
  </w:style>
  <w:style w:type="character" w:customStyle="1" w:styleId="EducationChar">
    <w:name w:val="Education Char"/>
    <w:link w:val="Education"/>
    <w:rsid w:val="00A94114"/>
    <w:rPr>
      <w:rFonts w:ascii="Arial" w:eastAsia="Calibri" w:hAnsi="Arial" w:cs="Arial"/>
      <w:color w:val="006BB5"/>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40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picka\AppData\Roaming\Microsoft\Templates\_PROPOSALS\Proposal.dotx" TargetMode="External"/></Relationships>
</file>

<file path=word/theme/theme1.xml><?xml version="1.0" encoding="utf-8"?>
<a:theme xmlns:a="http://schemas.openxmlformats.org/drawingml/2006/main" name="Office Theme">
  <a:themeElements>
    <a:clrScheme name="BMcD New">
      <a:dk1>
        <a:sysClr val="windowText" lastClr="000000"/>
      </a:dk1>
      <a:lt1>
        <a:srgbClr val="0057B8"/>
      </a:lt1>
      <a:dk2>
        <a:srgbClr val="B1B3B3"/>
      </a:dk2>
      <a:lt2>
        <a:srgbClr val="63666A"/>
      </a:lt2>
      <a:accent1>
        <a:srgbClr val="2C2A29"/>
      </a:accent1>
      <a:accent2>
        <a:srgbClr val="71C5E8"/>
      </a:accent2>
      <a:accent3>
        <a:srgbClr val="FBE122"/>
      </a:accent3>
      <a:accent4>
        <a:srgbClr val="FF6A39"/>
      </a:accent4>
      <a:accent5>
        <a:srgbClr val="C8102E"/>
      </a:accent5>
      <a:accent6>
        <a:srgbClr val="C4D600"/>
      </a:accent6>
      <a:hlink>
        <a:srgbClr val="D3BC8D"/>
      </a:hlink>
      <a:folHlink>
        <a:srgbClr val="00386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F88BA-5F9D-489D-BC09-ECD5B8CD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Proposal.dotx</Template>
  <TotalTime>0</TotalTime>
  <Pages>4</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Burns &amp; McDonnell</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Picka, Cindy M</dc:creator>
  <cp:lastModifiedBy>LisaSkumatz</cp:lastModifiedBy>
  <cp:revision>2</cp:revision>
  <cp:lastPrinted>2015-03-12T13:49:00Z</cp:lastPrinted>
  <dcterms:created xsi:type="dcterms:W3CDTF">2015-08-29T04:44:00Z</dcterms:created>
  <dcterms:modified xsi:type="dcterms:W3CDTF">2015-08-29T04:44:00Z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-1775523318</vt:i4>
  </property>
</Properties>
</file>